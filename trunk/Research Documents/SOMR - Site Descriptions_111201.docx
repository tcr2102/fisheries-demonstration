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58BA" w:rsidRPr="00F87C50" w:rsidRDefault="003C58BA" w:rsidP="00F87C50">
      <w:pPr>
        <w:spacing w:line="240" w:lineRule="auto"/>
        <w:rPr>
          <w:rFonts w:cs="Calibri"/>
          <w:i/>
          <w:sz w:val="24"/>
          <w:szCs w:val="24"/>
        </w:rPr>
      </w:pPr>
      <w:proofErr w:type="spellStart"/>
      <w:r w:rsidRPr="00F87C50">
        <w:rPr>
          <w:rFonts w:cs="Calibri"/>
          <w:i/>
          <w:sz w:val="24"/>
          <w:szCs w:val="24"/>
        </w:rPr>
        <w:t>Exuma</w:t>
      </w:r>
      <w:proofErr w:type="spellEnd"/>
      <w:r w:rsidR="0071066A" w:rsidRPr="00F87C50">
        <w:rPr>
          <w:rFonts w:cs="Calibri"/>
          <w:i/>
          <w:sz w:val="24"/>
          <w:szCs w:val="24"/>
        </w:rPr>
        <w:t xml:space="preserve"> </w:t>
      </w:r>
      <w:r w:rsidRPr="00F87C50">
        <w:rPr>
          <w:rFonts w:cs="Calibri"/>
          <w:i/>
          <w:sz w:val="24"/>
          <w:szCs w:val="24"/>
        </w:rPr>
        <w:t>Cay</w:t>
      </w:r>
      <w:r w:rsidR="0071066A" w:rsidRPr="00F87C50">
        <w:rPr>
          <w:rFonts w:cs="Calibri"/>
          <w:i/>
          <w:sz w:val="24"/>
          <w:szCs w:val="24"/>
        </w:rPr>
        <w:t>s Land and Sea Park, Bahamas</w:t>
      </w:r>
    </w:p>
    <w:p w:rsidR="003C58BA" w:rsidRPr="00F87C50" w:rsidRDefault="003C58BA" w:rsidP="00F87C50">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w:t>
      </w:r>
      <w:proofErr w:type="spellStart"/>
      <w:r w:rsidRPr="003C58BA">
        <w:rPr>
          <w:rFonts w:eastAsia="Times New Roman" w:cs="Calibri"/>
          <w:sz w:val="24"/>
          <w:szCs w:val="24"/>
        </w:rPr>
        <w:t>Exuma</w:t>
      </w:r>
      <w:proofErr w:type="spellEnd"/>
      <w:r w:rsidRPr="003C58BA">
        <w:rPr>
          <w:rFonts w:eastAsia="Times New Roman" w:cs="Calibri"/>
          <w:sz w:val="24"/>
          <w:szCs w:val="24"/>
        </w:rPr>
        <w:t xml:space="preserve"> Cays Land and Sea Park </w:t>
      </w:r>
      <w:r w:rsidR="00191662">
        <w:rPr>
          <w:rFonts w:eastAsia="Times New Roman" w:cs="Calibri"/>
          <w:sz w:val="24"/>
          <w:szCs w:val="24"/>
        </w:rPr>
        <w:t>was declared a marine reserve</w:t>
      </w:r>
      <w:r w:rsidR="00191662" w:rsidRPr="003C58BA">
        <w:rPr>
          <w:rFonts w:eastAsia="Times New Roman" w:cs="Calibri"/>
          <w:sz w:val="24"/>
          <w:szCs w:val="24"/>
        </w:rPr>
        <w:t xml:space="preserve"> </w:t>
      </w:r>
      <w:r w:rsidRPr="003C58BA">
        <w:rPr>
          <w:rFonts w:eastAsia="Times New Roman" w:cs="Calibri"/>
          <w:sz w:val="24"/>
          <w:szCs w:val="24"/>
        </w:rPr>
        <w:t>in 1985</w:t>
      </w:r>
      <w:r w:rsidR="00191662">
        <w:rPr>
          <w:rFonts w:eastAsia="Times New Roman" w:cs="Calibri"/>
          <w:sz w:val="24"/>
          <w:szCs w:val="24"/>
        </w:rPr>
        <w:t xml:space="preserve">, making it one of </w:t>
      </w:r>
      <w:r w:rsidRPr="003C58BA">
        <w:rPr>
          <w:rFonts w:eastAsia="Times New Roman" w:cs="Calibri"/>
          <w:sz w:val="24"/>
          <w:szCs w:val="24"/>
        </w:rPr>
        <w:t>the first marine reserve</w:t>
      </w:r>
      <w:r w:rsidR="00191662">
        <w:rPr>
          <w:rFonts w:eastAsia="Times New Roman" w:cs="Calibri"/>
          <w:sz w:val="24"/>
          <w:szCs w:val="24"/>
        </w:rPr>
        <w:t>s</w:t>
      </w:r>
      <w:r w:rsidRPr="003C58BA">
        <w:rPr>
          <w:rFonts w:eastAsia="Times New Roman" w:cs="Calibri"/>
          <w:sz w:val="24"/>
          <w:szCs w:val="24"/>
        </w:rPr>
        <w:t xml:space="preserve"> in the Caribbean. After decades of widespread overfishing</w:t>
      </w:r>
      <w:r w:rsidR="00191662">
        <w:rPr>
          <w:rFonts w:eastAsia="Times New Roman" w:cs="Calibri"/>
          <w:sz w:val="24"/>
          <w:szCs w:val="24"/>
        </w:rPr>
        <w:t xml:space="preserve"> in the region</w:t>
      </w:r>
      <w:r w:rsidRPr="003C58BA">
        <w:rPr>
          <w:rFonts w:eastAsia="Times New Roman" w:cs="Calibri"/>
          <w:sz w:val="24"/>
          <w:szCs w:val="24"/>
        </w:rPr>
        <w:t>, populations of top predators like large grouper</w:t>
      </w:r>
      <w:r w:rsidR="004649C5">
        <w:rPr>
          <w:rFonts w:eastAsia="Times New Roman" w:cs="Calibri"/>
          <w:sz w:val="24"/>
          <w:szCs w:val="24"/>
        </w:rPr>
        <w:t xml:space="preserve">s </w:t>
      </w:r>
      <w:r w:rsidRPr="003C58BA">
        <w:rPr>
          <w:rFonts w:eastAsia="Times New Roman" w:cs="Calibri"/>
          <w:sz w:val="24"/>
          <w:szCs w:val="24"/>
        </w:rPr>
        <w:t>were extremely low</w:t>
      </w:r>
      <w:r w:rsidR="004A353C">
        <w:rPr>
          <w:rFonts w:eastAsia="Times New Roman" w:cs="Calibri"/>
          <w:sz w:val="24"/>
          <w:szCs w:val="24"/>
        </w:rPr>
        <w:t>. In their absence,</w:t>
      </w:r>
      <w:r w:rsidRPr="003C58BA">
        <w:rPr>
          <w:rFonts w:eastAsia="Times New Roman" w:cs="Calibri"/>
          <w:sz w:val="24"/>
          <w:szCs w:val="24"/>
        </w:rPr>
        <w:t xml:space="preserve"> </w:t>
      </w:r>
      <w:r w:rsidR="00FC326D">
        <w:rPr>
          <w:rFonts w:eastAsia="Times New Roman" w:cs="Calibri"/>
          <w:sz w:val="24"/>
          <w:szCs w:val="24"/>
        </w:rPr>
        <w:t xml:space="preserve">there was an increase in the </w:t>
      </w:r>
      <w:r w:rsidR="00A465FD">
        <w:rPr>
          <w:rFonts w:eastAsia="Times New Roman" w:cs="Calibri"/>
          <w:sz w:val="24"/>
          <w:szCs w:val="24"/>
        </w:rPr>
        <w:t>number</w:t>
      </w:r>
      <w:r w:rsidR="00BB36B3">
        <w:rPr>
          <w:rFonts w:eastAsia="Times New Roman" w:cs="Calibri"/>
          <w:sz w:val="24"/>
          <w:szCs w:val="24"/>
        </w:rPr>
        <w:t>s</w:t>
      </w:r>
      <w:r w:rsidR="00A465FD">
        <w:rPr>
          <w:rFonts w:eastAsia="Times New Roman" w:cs="Calibri"/>
          <w:sz w:val="24"/>
          <w:szCs w:val="24"/>
        </w:rPr>
        <w:t xml:space="preserve"> of their prey</w:t>
      </w:r>
      <w:r w:rsidR="004A353C">
        <w:rPr>
          <w:rFonts w:eastAsia="Times New Roman" w:cs="Calibri"/>
          <w:sz w:val="24"/>
          <w:szCs w:val="24"/>
        </w:rPr>
        <w:t xml:space="preserve">, such as </w:t>
      </w:r>
      <w:r w:rsidRPr="003C58BA">
        <w:rPr>
          <w:rFonts w:eastAsia="Times New Roman" w:cs="Calibri"/>
          <w:sz w:val="24"/>
          <w:szCs w:val="24"/>
        </w:rPr>
        <w:t xml:space="preserve">mid-level predators like </w:t>
      </w:r>
      <w:proofErr w:type="spellStart"/>
      <w:r w:rsidRPr="003C58BA">
        <w:rPr>
          <w:rFonts w:eastAsia="Times New Roman" w:cs="Calibri"/>
          <w:sz w:val="24"/>
          <w:szCs w:val="24"/>
        </w:rPr>
        <w:t>graysbys</w:t>
      </w:r>
      <w:proofErr w:type="spellEnd"/>
      <w:r w:rsidR="00A465FD">
        <w:rPr>
          <w:rFonts w:eastAsia="Times New Roman" w:cs="Calibri"/>
          <w:sz w:val="24"/>
          <w:szCs w:val="24"/>
        </w:rPr>
        <w:t>.</w:t>
      </w:r>
      <w:r w:rsidR="00C65770">
        <w:rPr>
          <w:rFonts w:eastAsia="Times New Roman" w:cs="Calibri"/>
          <w:sz w:val="24"/>
          <w:szCs w:val="24"/>
        </w:rPr>
        <w:t xml:space="preserve"> </w:t>
      </w:r>
      <w:r w:rsidR="00B95DDF">
        <w:rPr>
          <w:rFonts w:eastAsia="Times New Roman" w:cs="Calibri"/>
          <w:sz w:val="24"/>
          <w:szCs w:val="24"/>
        </w:rPr>
        <w:t>H</w:t>
      </w:r>
      <w:r w:rsidRPr="003C58BA">
        <w:rPr>
          <w:rFonts w:eastAsia="Times New Roman" w:cs="Calibri"/>
          <w:sz w:val="24"/>
          <w:szCs w:val="24"/>
        </w:rPr>
        <w:t xml:space="preserve">owever, </w:t>
      </w:r>
      <w:r w:rsidR="009F5CF9">
        <w:rPr>
          <w:rFonts w:eastAsia="Times New Roman" w:cs="Calibri"/>
          <w:sz w:val="24"/>
          <w:szCs w:val="24"/>
        </w:rPr>
        <w:t>large groupers</w:t>
      </w:r>
      <w:r w:rsidRPr="003C58BA">
        <w:rPr>
          <w:rFonts w:eastAsia="Times New Roman" w:cs="Calibri"/>
          <w:sz w:val="24"/>
          <w:szCs w:val="24"/>
        </w:rPr>
        <w:t xml:space="preserve"> rebounded in dramatic fashion</w:t>
      </w:r>
      <w:r w:rsidR="00B95DDF">
        <w:rPr>
          <w:rFonts w:eastAsia="Times New Roman" w:cs="Calibri"/>
          <w:sz w:val="24"/>
          <w:szCs w:val="24"/>
        </w:rPr>
        <w:t xml:space="preserve"> when they were protected from fishing inside</w:t>
      </w:r>
      <w:r w:rsidR="00B95DDF" w:rsidRPr="003C58BA">
        <w:rPr>
          <w:rFonts w:eastAsia="Times New Roman" w:cs="Calibri"/>
          <w:sz w:val="24"/>
          <w:szCs w:val="24"/>
        </w:rPr>
        <w:t xml:space="preserve"> </w:t>
      </w:r>
      <w:r w:rsidR="00683289">
        <w:rPr>
          <w:rFonts w:eastAsia="Times New Roman" w:cs="Calibri"/>
          <w:sz w:val="24"/>
          <w:szCs w:val="24"/>
        </w:rPr>
        <w:t>this</w:t>
      </w:r>
      <w:r w:rsidR="00B95DDF" w:rsidRPr="003C58BA">
        <w:rPr>
          <w:rFonts w:eastAsia="Times New Roman" w:cs="Calibri"/>
          <w:sz w:val="24"/>
          <w:szCs w:val="24"/>
        </w:rPr>
        <w:t xml:space="preserve"> reserve</w:t>
      </w:r>
      <w:r w:rsidRPr="003C58BA">
        <w:rPr>
          <w:rFonts w:eastAsia="Times New Roman" w:cs="Calibri"/>
          <w:sz w:val="24"/>
          <w:szCs w:val="24"/>
        </w:rPr>
        <w:t xml:space="preserve">, eventually </w:t>
      </w:r>
      <w:r w:rsidR="009F5CF9">
        <w:rPr>
          <w:rFonts w:eastAsia="Times New Roman" w:cs="Calibri"/>
          <w:sz w:val="24"/>
          <w:szCs w:val="24"/>
        </w:rPr>
        <w:t xml:space="preserve">reducing the numbers of </w:t>
      </w:r>
      <w:proofErr w:type="spellStart"/>
      <w:r w:rsidRPr="003C58BA">
        <w:rPr>
          <w:rFonts w:eastAsia="Times New Roman" w:cs="Calibri"/>
          <w:sz w:val="24"/>
          <w:szCs w:val="24"/>
        </w:rPr>
        <w:t>graysby</w:t>
      </w:r>
      <w:r w:rsidR="004857A1">
        <w:rPr>
          <w:rFonts w:eastAsia="Times New Roman" w:cs="Calibri"/>
          <w:sz w:val="24"/>
          <w:szCs w:val="24"/>
        </w:rPr>
        <w:t>s</w:t>
      </w:r>
      <w:proofErr w:type="spellEnd"/>
      <w:r w:rsidRPr="003C58BA">
        <w:rPr>
          <w:rFonts w:eastAsia="Times New Roman" w:cs="Calibri"/>
          <w:sz w:val="24"/>
          <w:szCs w:val="24"/>
        </w:rPr>
        <w:t>.</w:t>
      </w:r>
      <w:r w:rsidR="004857A1">
        <w:rPr>
          <w:rFonts w:eastAsia="Times New Roman" w:cs="Calibri"/>
          <w:sz w:val="24"/>
          <w:szCs w:val="24"/>
        </w:rPr>
        <w:t xml:space="preserve"> </w:t>
      </w:r>
      <w:r w:rsidRPr="003C58BA">
        <w:rPr>
          <w:rFonts w:eastAsia="Times New Roman" w:cs="Calibri"/>
          <w:sz w:val="24"/>
          <w:szCs w:val="24"/>
        </w:rPr>
        <w:t>S</w:t>
      </w:r>
      <w:r w:rsidR="00383BF6">
        <w:rPr>
          <w:rFonts w:eastAsia="Times New Roman" w:cs="Calibri"/>
          <w:sz w:val="24"/>
          <w:szCs w:val="24"/>
        </w:rPr>
        <w:t>im</w:t>
      </w:r>
      <w:r w:rsidR="004857A1">
        <w:rPr>
          <w:rFonts w:eastAsia="Times New Roman" w:cs="Calibri"/>
          <w:sz w:val="24"/>
          <w:szCs w:val="24"/>
        </w:rPr>
        <w:t>i</w:t>
      </w:r>
      <w:r w:rsidR="00383BF6">
        <w:rPr>
          <w:rFonts w:eastAsia="Times New Roman" w:cs="Calibri"/>
          <w:sz w:val="24"/>
          <w:szCs w:val="24"/>
        </w:rPr>
        <w:t>larly, s</w:t>
      </w:r>
      <w:r w:rsidRPr="003C58BA">
        <w:rPr>
          <w:rFonts w:eastAsia="Times New Roman" w:cs="Calibri"/>
          <w:sz w:val="24"/>
          <w:szCs w:val="24"/>
        </w:rPr>
        <w:t xml:space="preserve">tudies have shown that the </w:t>
      </w:r>
      <w:r w:rsidR="00DC3A35">
        <w:rPr>
          <w:rFonts w:eastAsia="Times New Roman" w:cs="Calibri"/>
          <w:sz w:val="24"/>
          <w:szCs w:val="24"/>
        </w:rPr>
        <w:t>reserve</w:t>
      </w:r>
      <w:r w:rsidR="004649C5">
        <w:rPr>
          <w:rFonts w:eastAsia="Times New Roman" w:cs="Calibri"/>
          <w:sz w:val="24"/>
          <w:szCs w:val="24"/>
        </w:rPr>
        <w:t xml:space="preserve"> </w:t>
      </w:r>
      <w:r w:rsidR="00DC3A35">
        <w:rPr>
          <w:rFonts w:eastAsia="Times New Roman" w:cs="Calibri"/>
          <w:sz w:val="24"/>
          <w:szCs w:val="24"/>
        </w:rPr>
        <w:t>also benefits herbivorous fishes</w:t>
      </w:r>
      <w:r w:rsidR="00D11DB6">
        <w:rPr>
          <w:rFonts w:eastAsia="Times New Roman" w:cs="Calibri"/>
          <w:sz w:val="24"/>
          <w:szCs w:val="24"/>
        </w:rPr>
        <w:t xml:space="preserve">, </w:t>
      </w:r>
      <w:r w:rsidR="00DC3A35">
        <w:rPr>
          <w:rFonts w:eastAsia="Times New Roman" w:cs="Calibri"/>
          <w:sz w:val="24"/>
          <w:szCs w:val="24"/>
        </w:rPr>
        <w:t>which increased in number, ate more</w:t>
      </w:r>
      <w:r w:rsidR="00D11DB6">
        <w:rPr>
          <w:rFonts w:eastAsia="Times New Roman" w:cs="Calibri"/>
          <w:sz w:val="24"/>
          <w:szCs w:val="24"/>
        </w:rPr>
        <w:t xml:space="preserve"> </w:t>
      </w:r>
      <w:r w:rsidR="00DC3A35">
        <w:rPr>
          <w:rFonts w:eastAsia="Times New Roman" w:cs="Calibri"/>
          <w:sz w:val="24"/>
          <w:szCs w:val="24"/>
        </w:rPr>
        <w:t>algae, and cleared</w:t>
      </w:r>
      <w:r w:rsidR="00A1298D">
        <w:rPr>
          <w:rFonts w:eastAsia="Times New Roman" w:cs="Calibri"/>
          <w:sz w:val="24"/>
          <w:szCs w:val="24"/>
        </w:rPr>
        <w:t xml:space="preserve"> space for </w:t>
      </w:r>
      <w:r w:rsidR="00D11DB6">
        <w:rPr>
          <w:rFonts w:eastAsia="Times New Roman" w:cs="Calibri"/>
          <w:sz w:val="24"/>
          <w:szCs w:val="24"/>
        </w:rPr>
        <w:t>coral to settle</w:t>
      </w:r>
      <w:r w:rsidR="00954F8E">
        <w:rPr>
          <w:rFonts w:eastAsia="Times New Roman" w:cs="Calibri"/>
          <w:sz w:val="24"/>
          <w:szCs w:val="24"/>
        </w:rPr>
        <w:t>,</w:t>
      </w:r>
      <w:r w:rsidR="00D11DB6">
        <w:rPr>
          <w:rFonts w:eastAsia="Times New Roman" w:cs="Calibri"/>
          <w:sz w:val="24"/>
          <w:szCs w:val="24"/>
        </w:rPr>
        <w:t xml:space="preserve"> </w:t>
      </w:r>
      <w:r w:rsidR="00954F8E">
        <w:rPr>
          <w:rFonts w:eastAsia="Times New Roman" w:cs="Calibri"/>
          <w:sz w:val="24"/>
          <w:szCs w:val="24"/>
        </w:rPr>
        <w:t xml:space="preserve">which </w:t>
      </w:r>
      <w:r w:rsidR="004C3095">
        <w:rPr>
          <w:rFonts w:eastAsia="Times New Roman" w:cs="Calibri"/>
          <w:sz w:val="24"/>
          <w:szCs w:val="24"/>
        </w:rPr>
        <w:t xml:space="preserve">can lead to healthier </w:t>
      </w:r>
      <w:r w:rsidRPr="003C58BA">
        <w:rPr>
          <w:rFonts w:eastAsia="Times New Roman" w:cs="Calibri"/>
          <w:sz w:val="24"/>
          <w:szCs w:val="24"/>
        </w:rPr>
        <w:t>coral reefs.</w:t>
      </w:r>
      <w:r w:rsidR="00C65770">
        <w:rPr>
          <w:rFonts w:eastAsia="Times New Roman" w:cs="Calibri"/>
          <w:sz w:val="24"/>
          <w:szCs w:val="24"/>
        </w:rPr>
        <w:t xml:space="preserve"> </w:t>
      </w:r>
      <w:r w:rsidRPr="003C58BA">
        <w:rPr>
          <w:rFonts w:eastAsia="Times New Roman" w:cs="Calibri"/>
          <w:sz w:val="24"/>
          <w:szCs w:val="24"/>
        </w:rPr>
        <w:t>Additional data from:</w:t>
      </w:r>
      <w:hyperlink r:id="rId4" w:tgtFrame="_blank" w:history="1">
        <w:r w:rsidRPr="00F87C50">
          <w:rPr>
            <w:rFonts w:eastAsia="Times New Roman" w:cs="Calibri"/>
            <w:color w:val="8888FF"/>
            <w:sz w:val="24"/>
            <w:szCs w:val="24"/>
            <w:u w:val="single"/>
          </w:rPr>
          <w:t> </w:t>
        </w:r>
        <w:proofErr w:type="spellStart"/>
        <w:r w:rsidRPr="00F87C50">
          <w:rPr>
            <w:rFonts w:eastAsia="Times New Roman" w:cs="Calibri"/>
            <w:color w:val="8888FF"/>
            <w:sz w:val="24"/>
            <w:szCs w:val="24"/>
            <w:u w:val="single"/>
          </w:rPr>
          <w:t>Mumby</w:t>
        </w:r>
        <w:proofErr w:type="spellEnd"/>
        <w:r w:rsidRPr="00F87C50">
          <w:rPr>
            <w:rFonts w:eastAsia="Times New Roman" w:cs="Calibri"/>
            <w:color w:val="8888FF"/>
            <w:sz w:val="24"/>
            <w:szCs w:val="24"/>
            <w:u w:val="single"/>
          </w:rPr>
          <w:t xml:space="preserve"> et al (2006)</w:t>
        </w:r>
        <w:r w:rsidR="00510D60" w:rsidRPr="00F87C50" w:rsidDel="00510D60">
          <w:rPr>
            <w:rFonts w:eastAsia="Times New Roman" w:cs="Calibri"/>
            <w:color w:val="8888FF"/>
            <w:sz w:val="24"/>
            <w:szCs w:val="24"/>
            <w:u w:val="single"/>
          </w:rPr>
          <w:t xml:space="preserve"> </w:t>
        </w:r>
      </w:hyperlink>
    </w:p>
    <w:p w:rsidR="003C58BA" w:rsidRPr="00F87C50" w:rsidRDefault="0071066A" w:rsidP="00F87C50">
      <w:pPr>
        <w:spacing w:line="240" w:lineRule="auto"/>
        <w:rPr>
          <w:rFonts w:cs="Calibri"/>
          <w:i/>
          <w:sz w:val="24"/>
          <w:szCs w:val="24"/>
        </w:rPr>
      </w:pPr>
      <w:r w:rsidRPr="00F87C50">
        <w:rPr>
          <w:rFonts w:cs="Calibri"/>
          <w:i/>
          <w:sz w:val="24"/>
          <w:szCs w:val="24"/>
        </w:rPr>
        <w:t xml:space="preserve">South El </w:t>
      </w:r>
      <w:proofErr w:type="spellStart"/>
      <w:r w:rsidRPr="00F87C50">
        <w:rPr>
          <w:rFonts w:cs="Calibri"/>
          <w:i/>
          <w:sz w:val="24"/>
          <w:szCs w:val="24"/>
        </w:rPr>
        <w:t>Ghargana</w:t>
      </w:r>
      <w:proofErr w:type="spellEnd"/>
      <w:r w:rsidRPr="00F87C50">
        <w:rPr>
          <w:rFonts w:cs="Calibri"/>
          <w:i/>
          <w:sz w:val="24"/>
          <w:szCs w:val="24"/>
        </w:rPr>
        <w:t xml:space="preserve">, </w:t>
      </w:r>
      <w:r w:rsidR="003C58BA" w:rsidRPr="00F87C50">
        <w:rPr>
          <w:rFonts w:cs="Calibri"/>
          <w:i/>
          <w:sz w:val="24"/>
          <w:szCs w:val="24"/>
        </w:rPr>
        <w:t>Egypt</w:t>
      </w:r>
    </w:p>
    <w:p w:rsidR="00F87C50" w:rsidRPr="00F87C50" w:rsidRDefault="00F87C50" w:rsidP="00F87C50">
      <w:pPr>
        <w:spacing w:line="240" w:lineRule="auto"/>
        <w:rPr>
          <w:rFonts w:eastAsia="Times New Roman" w:cs="Calibri"/>
          <w:sz w:val="24"/>
          <w:szCs w:val="24"/>
        </w:rPr>
      </w:pPr>
      <w:r w:rsidRPr="00F87C50">
        <w:rPr>
          <w:rFonts w:eastAsia="Times New Roman" w:cs="Calibri"/>
          <w:sz w:val="24"/>
          <w:szCs w:val="24"/>
        </w:rPr>
        <w:t xml:space="preserve">South El </w:t>
      </w:r>
      <w:proofErr w:type="spellStart"/>
      <w:r w:rsidRPr="00F87C50">
        <w:rPr>
          <w:rFonts w:eastAsia="Times New Roman" w:cs="Calibri"/>
          <w:sz w:val="24"/>
          <w:szCs w:val="24"/>
        </w:rPr>
        <w:t>Ghargana</w:t>
      </w:r>
      <w:proofErr w:type="spellEnd"/>
      <w:r w:rsidRPr="00F87C50">
        <w:rPr>
          <w:rFonts w:eastAsia="Times New Roman" w:cs="Calibri"/>
          <w:sz w:val="24"/>
          <w:szCs w:val="24"/>
        </w:rPr>
        <w:t xml:space="preserve"> is a </w:t>
      </w:r>
      <w:r w:rsidR="00B753CD">
        <w:rPr>
          <w:rFonts w:eastAsia="Times New Roman" w:cs="Calibri"/>
          <w:sz w:val="24"/>
          <w:szCs w:val="24"/>
        </w:rPr>
        <w:t>no-take zone</w:t>
      </w:r>
      <w:r w:rsidRPr="00F87C50">
        <w:rPr>
          <w:rFonts w:eastAsia="Times New Roman" w:cs="Calibri"/>
          <w:sz w:val="24"/>
          <w:szCs w:val="24"/>
        </w:rPr>
        <w:t xml:space="preserve"> in </w:t>
      </w:r>
      <w:r w:rsidR="00F8295C" w:rsidRPr="00F87C50">
        <w:rPr>
          <w:rFonts w:eastAsia="Times New Roman" w:cs="Calibri"/>
          <w:sz w:val="24"/>
          <w:szCs w:val="24"/>
        </w:rPr>
        <w:t xml:space="preserve">the </w:t>
      </w:r>
      <w:proofErr w:type="spellStart"/>
      <w:r w:rsidR="00F8295C" w:rsidRPr="00F87C50">
        <w:rPr>
          <w:rFonts w:eastAsia="Times New Roman" w:cs="Calibri"/>
          <w:sz w:val="24"/>
          <w:szCs w:val="24"/>
        </w:rPr>
        <w:t>Nabq</w:t>
      </w:r>
      <w:proofErr w:type="spellEnd"/>
      <w:r w:rsidR="00F8295C" w:rsidRPr="00F87C50">
        <w:rPr>
          <w:rFonts w:eastAsia="Times New Roman" w:cs="Calibri"/>
          <w:sz w:val="24"/>
          <w:szCs w:val="24"/>
        </w:rPr>
        <w:t xml:space="preserve"> Protected Area</w:t>
      </w:r>
      <w:r w:rsidR="00F8295C">
        <w:rPr>
          <w:rFonts w:eastAsia="Times New Roman" w:cs="Calibri"/>
          <w:sz w:val="24"/>
          <w:szCs w:val="24"/>
        </w:rPr>
        <w:t xml:space="preserve">, </w:t>
      </w:r>
      <w:r w:rsidRPr="00F87C50">
        <w:rPr>
          <w:rFonts w:eastAsia="Times New Roman" w:cs="Calibri"/>
          <w:sz w:val="24"/>
          <w:szCs w:val="24"/>
        </w:rPr>
        <w:t xml:space="preserve">a </w:t>
      </w:r>
      <w:r w:rsidR="00F8295C">
        <w:rPr>
          <w:rFonts w:eastAsia="Times New Roman" w:cs="Calibri"/>
          <w:sz w:val="24"/>
          <w:szCs w:val="24"/>
        </w:rPr>
        <w:t xml:space="preserve">multi-use </w:t>
      </w:r>
      <w:proofErr w:type="spellStart"/>
      <w:r w:rsidR="00F8295C">
        <w:rPr>
          <w:rFonts w:eastAsia="Times New Roman" w:cs="Calibri"/>
          <w:sz w:val="24"/>
          <w:szCs w:val="24"/>
        </w:rPr>
        <w:t>MPA</w:t>
      </w:r>
      <w:proofErr w:type="spellEnd"/>
      <w:r w:rsidR="00F8295C">
        <w:rPr>
          <w:rFonts w:eastAsia="Times New Roman" w:cs="Calibri"/>
          <w:sz w:val="24"/>
          <w:szCs w:val="24"/>
        </w:rPr>
        <w:t xml:space="preserve"> </w:t>
      </w:r>
      <w:r>
        <w:rPr>
          <w:rFonts w:eastAsia="Times New Roman" w:cs="Calibri"/>
          <w:sz w:val="24"/>
          <w:szCs w:val="24"/>
        </w:rPr>
        <w:t xml:space="preserve">in the South Sinai area of Egypt. </w:t>
      </w:r>
      <w:r w:rsidR="003E18A2">
        <w:rPr>
          <w:rFonts w:eastAsia="Times New Roman" w:cs="Calibri"/>
          <w:sz w:val="24"/>
          <w:szCs w:val="24"/>
        </w:rPr>
        <w:t>T</w:t>
      </w:r>
      <w:r w:rsidR="009C5D83">
        <w:rPr>
          <w:rFonts w:eastAsia="Times New Roman" w:cs="Calibri"/>
          <w:sz w:val="24"/>
          <w:szCs w:val="24"/>
        </w:rPr>
        <w:t xml:space="preserve">he </w:t>
      </w:r>
      <w:proofErr w:type="spellStart"/>
      <w:r w:rsidR="009C5D83">
        <w:rPr>
          <w:rFonts w:eastAsia="Times New Roman" w:cs="Calibri"/>
          <w:sz w:val="24"/>
          <w:szCs w:val="24"/>
        </w:rPr>
        <w:t>Nabq</w:t>
      </w:r>
      <w:proofErr w:type="spellEnd"/>
      <w:r w:rsidR="009C5D83">
        <w:rPr>
          <w:rFonts w:eastAsia="Times New Roman" w:cs="Calibri"/>
          <w:sz w:val="24"/>
          <w:szCs w:val="24"/>
        </w:rPr>
        <w:t xml:space="preserve"> Protected Area </w:t>
      </w:r>
      <w:r w:rsidR="00F8295C">
        <w:rPr>
          <w:rFonts w:eastAsia="Times New Roman" w:cs="Calibri"/>
          <w:sz w:val="24"/>
          <w:szCs w:val="24"/>
        </w:rPr>
        <w:t xml:space="preserve">includes </w:t>
      </w:r>
      <w:r w:rsidR="009C5D83">
        <w:rPr>
          <w:rFonts w:eastAsia="Times New Roman" w:cs="Calibri"/>
          <w:sz w:val="24"/>
          <w:szCs w:val="24"/>
        </w:rPr>
        <w:t xml:space="preserve">a network of </w:t>
      </w:r>
      <w:r w:rsidR="00124E65">
        <w:rPr>
          <w:rFonts w:eastAsia="Times New Roman" w:cs="Calibri"/>
          <w:sz w:val="24"/>
          <w:szCs w:val="24"/>
        </w:rPr>
        <w:t xml:space="preserve">no-take </w:t>
      </w:r>
      <w:r w:rsidR="009C5D83">
        <w:rPr>
          <w:rFonts w:eastAsia="Times New Roman" w:cs="Calibri"/>
          <w:sz w:val="24"/>
          <w:szCs w:val="24"/>
        </w:rPr>
        <w:t>reserves</w:t>
      </w:r>
      <w:r w:rsidR="00093F0A">
        <w:rPr>
          <w:rFonts w:eastAsia="Times New Roman" w:cs="Calibri"/>
          <w:sz w:val="24"/>
          <w:szCs w:val="24"/>
        </w:rPr>
        <w:t>,</w:t>
      </w:r>
      <w:r w:rsidR="009C5D83">
        <w:rPr>
          <w:rFonts w:eastAsia="Times New Roman" w:cs="Calibri"/>
          <w:sz w:val="24"/>
          <w:szCs w:val="24"/>
        </w:rPr>
        <w:t xml:space="preserve"> </w:t>
      </w:r>
      <w:r w:rsidR="00093F0A">
        <w:rPr>
          <w:rFonts w:eastAsia="Times New Roman" w:cs="Calibri"/>
          <w:sz w:val="24"/>
          <w:szCs w:val="24"/>
        </w:rPr>
        <w:t xml:space="preserve">which </w:t>
      </w:r>
      <w:r w:rsidR="009C5D83">
        <w:rPr>
          <w:rFonts w:eastAsia="Times New Roman" w:cs="Calibri"/>
          <w:sz w:val="24"/>
          <w:szCs w:val="24"/>
        </w:rPr>
        <w:t xml:space="preserve">are protected from </w:t>
      </w:r>
      <w:r w:rsidR="00404551">
        <w:rPr>
          <w:rFonts w:eastAsia="Times New Roman" w:cs="Calibri"/>
          <w:sz w:val="24"/>
          <w:szCs w:val="24"/>
        </w:rPr>
        <w:t>extraction</w:t>
      </w:r>
      <w:r w:rsidR="00093F0A">
        <w:rPr>
          <w:rFonts w:eastAsia="Times New Roman" w:cs="Calibri"/>
          <w:sz w:val="24"/>
          <w:szCs w:val="24"/>
        </w:rPr>
        <w:t>,</w:t>
      </w:r>
      <w:r w:rsidR="009C5D83">
        <w:rPr>
          <w:rFonts w:eastAsia="Times New Roman" w:cs="Calibri"/>
          <w:sz w:val="24"/>
          <w:szCs w:val="24"/>
        </w:rPr>
        <w:t xml:space="preserve"> </w:t>
      </w:r>
      <w:r w:rsidR="00F04031">
        <w:rPr>
          <w:rFonts w:eastAsia="Times New Roman" w:cs="Calibri"/>
          <w:sz w:val="24"/>
          <w:szCs w:val="24"/>
        </w:rPr>
        <w:t xml:space="preserve">as well as </w:t>
      </w:r>
      <w:r w:rsidR="009C5D83">
        <w:rPr>
          <w:rFonts w:eastAsia="Times New Roman" w:cs="Calibri"/>
          <w:sz w:val="24"/>
          <w:szCs w:val="24"/>
        </w:rPr>
        <w:t xml:space="preserve">areas where </w:t>
      </w:r>
      <w:r w:rsidR="003E18A2">
        <w:rPr>
          <w:rFonts w:eastAsia="Times New Roman" w:cs="Calibri"/>
          <w:sz w:val="24"/>
          <w:szCs w:val="24"/>
        </w:rPr>
        <w:t xml:space="preserve">the local Bedouin community can </w:t>
      </w:r>
      <w:r w:rsidR="00404551">
        <w:rPr>
          <w:rFonts w:eastAsia="Times New Roman" w:cs="Calibri"/>
          <w:sz w:val="24"/>
          <w:szCs w:val="24"/>
        </w:rPr>
        <w:t>fish using traditional methods</w:t>
      </w:r>
      <w:r w:rsidR="009C5D83">
        <w:rPr>
          <w:rFonts w:eastAsia="Times New Roman" w:cs="Calibri"/>
          <w:sz w:val="24"/>
          <w:szCs w:val="24"/>
        </w:rPr>
        <w:t>.</w:t>
      </w:r>
      <w:r w:rsidR="00F153A4">
        <w:rPr>
          <w:rFonts w:eastAsia="Times New Roman" w:cs="Calibri"/>
          <w:sz w:val="24"/>
          <w:szCs w:val="24"/>
        </w:rPr>
        <w:t xml:space="preserve"> </w:t>
      </w:r>
      <w:r w:rsidR="009C5D83">
        <w:rPr>
          <w:rFonts w:eastAsia="Times New Roman" w:cs="Calibri"/>
          <w:sz w:val="24"/>
          <w:szCs w:val="24"/>
        </w:rPr>
        <w:t>S</w:t>
      </w:r>
      <w:r w:rsidRPr="00F87C50">
        <w:rPr>
          <w:rFonts w:eastAsia="Times New Roman" w:cs="Calibri"/>
          <w:sz w:val="24"/>
          <w:szCs w:val="24"/>
        </w:rPr>
        <w:t xml:space="preserve">tudies have demonstrated </w:t>
      </w:r>
      <w:r w:rsidR="00FB03C5">
        <w:rPr>
          <w:rFonts w:eastAsia="Times New Roman" w:cs="Calibri"/>
          <w:sz w:val="24"/>
          <w:szCs w:val="24"/>
        </w:rPr>
        <w:t xml:space="preserve">that </w:t>
      </w:r>
      <w:r w:rsidRPr="00F87C50">
        <w:rPr>
          <w:rFonts w:eastAsia="Times New Roman" w:cs="Calibri"/>
          <w:sz w:val="24"/>
          <w:szCs w:val="24"/>
        </w:rPr>
        <w:t xml:space="preserve">commercially valuable species </w:t>
      </w:r>
      <w:r w:rsidR="00FC6A71">
        <w:rPr>
          <w:rFonts w:eastAsia="Times New Roman" w:cs="Calibri"/>
          <w:sz w:val="24"/>
          <w:szCs w:val="24"/>
        </w:rPr>
        <w:t>such as</w:t>
      </w:r>
      <w:r w:rsidR="00FC6A71" w:rsidRPr="00F87C50">
        <w:rPr>
          <w:rFonts w:eastAsia="Times New Roman" w:cs="Calibri"/>
          <w:sz w:val="24"/>
          <w:szCs w:val="24"/>
        </w:rPr>
        <w:t xml:space="preserve"> </w:t>
      </w:r>
      <w:r w:rsidRPr="00F87C50">
        <w:rPr>
          <w:rFonts w:eastAsia="Times New Roman" w:cs="Calibri"/>
          <w:sz w:val="24"/>
          <w:szCs w:val="24"/>
        </w:rPr>
        <w:t xml:space="preserve">snapper, grouper, and emperors </w:t>
      </w:r>
      <w:r w:rsidR="00C217FF">
        <w:rPr>
          <w:rFonts w:eastAsia="Times New Roman" w:cs="Calibri"/>
          <w:sz w:val="24"/>
          <w:szCs w:val="24"/>
        </w:rPr>
        <w:t xml:space="preserve">have </w:t>
      </w:r>
      <w:r w:rsidRPr="00F87C50">
        <w:rPr>
          <w:rFonts w:eastAsia="Times New Roman" w:cs="Calibri"/>
          <w:sz w:val="24"/>
          <w:szCs w:val="24"/>
        </w:rPr>
        <w:t>rebound</w:t>
      </w:r>
      <w:r w:rsidR="00404551">
        <w:rPr>
          <w:rFonts w:eastAsia="Times New Roman" w:cs="Calibri"/>
          <w:sz w:val="24"/>
          <w:szCs w:val="24"/>
        </w:rPr>
        <w:t>ed inside the marine reserves</w:t>
      </w:r>
      <w:r w:rsidR="00C65770">
        <w:rPr>
          <w:rFonts w:eastAsia="Times New Roman" w:cs="Calibri"/>
          <w:sz w:val="24"/>
          <w:szCs w:val="24"/>
        </w:rPr>
        <w:t xml:space="preserve"> throughout the protected area</w:t>
      </w:r>
      <w:r w:rsidR="000A3C9E">
        <w:rPr>
          <w:rFonts w:eastAsia="Times New Roman" w:cs="Calibri"/>
          <w:sz w:val="24"/>
          <w:szCs w:val="24"/>
        </w:rPr>
        <w:t xml:space="preserve">. This increase </w:t>
      </w:r>
      <w:r w:rsidR="00BE6008">
        <w:rPr>
          <w:rFonts w:eastAsia="Times New Roman" w:cs="Calibri"/>
          <w:sz w:val="24"/>
          <w:szCs w:val="24"/>
        </w:rPr>
        <w:t xml:space="preserve">has </w:t>
      </w:r>
      <w:r w:rsidR="00987A71">
        <w:rPr>
          <w:rFonts w:eastAsia="Times New Roman" w:cs="Calibri"/>
          <w:sz w:val="24"/>
          <w:szCs w:val="24"/>
        </w:rPr>
        <w:t xml:space="preserve">in turn </w:t>
      </w:r>
      <w:r w:rsidR="000A3C9E">
        <w:rPr>
          <w:rFonts w:eastAsia="Times New Roman" w:cs="Calibri"/>
          <w:sz w:val="24"/>
          <w:szCs w:val="24"/>
        </w:rPr>
        <w:t>led to</w:t>
      </w:r>
      <w:r w:rsidR="007C1796">
        <w:rPr>
          <w:rFonts w:eastAsia="Times New Roman" w:cs="Calibri"/>
          <w:sz w:val="24"/>
          <w:szCs w:val="24"/>
        </w:rPr>
        <w:t xml:space="preserve"> </w:t>
      </w:r>
      <w:r w:rsidR="000A3C9E">
        <w:rPr>
          <w:rFonts w:eastAsia="Times New Roman" w:cs="Calibri"/>
          <w:sz w:val="24"/>
          <w:szCs w:val="24"/>
        </w:rPr>
        <w:t xml:space="preserve">spillover </w:t>
      </w:r>
      <w:r w:rsidR="00C16CFC">
        <w:rPr>
          <w:rFonts w:eastAsia="Times New Roman" w:cs="Calibri"/>
          <w:sz w:val="24"/>
          <w:szCs w:val="24"/>
        </w:rPr>
        <w:t>as</w:t>
      </w:r>
      <w:r w:rsidR="000A3C9E">
        <w:rPr>
          <w:rFonts w:eastAsia="Times New Roman" w:cs="Calibri"/>
          <w:sz w:val="24"/>
          <w:szCs w:val="24"/>
        </w:rPr>
        <w:t xml:space="preserve"> </w:t>
      </w:r>
      <w:r w:rsidR="00281ECD">
        <w:rPr>
          <w:rFonts w:eastAsia="Times New Roman" w:cs="Calibri"/>
          <w:sz w:val="24"/>
          <w:szCs w:val="24"/>
        </w:rPr>
        <w:t xml:space="preserve">adult </w:t>
      </w:r>
      <w:r w:rsidR="00DA7015">
        <w:rPr>
          <w:rFonts w:eastAsia="Times New Roman" w:cs="Calibri"/>
          <w:sz w:val="24"/>
          <w:szCs w:val="24"/>
        </w:rPr>
        <w:t>fishes</w:t>
      </w:r>
      <w:r w:rsidR="000A3C9E">
        <w:rPr>
          <w:rFonts w:eastAsia="Times New Roman" w:cs="Calibri"/>
          <w:sz w:val="24"/>
          <w:szCs w:val="24"/>
        </w:rPr>
        <w:t xml:space="preserve"> leave the no-take area to</w:t>
      </w:r>
      <w:r w:rsidRPr="00F87C50">
        <w:rPr>
          <w:rFonts w:eastAsia="Times New Roman" w:cs="Calibri"/>
          <w:sz w:val="24"/>
          <w:szCs w:val="24"/>
        </w:rPr>
        <w:t xml:space="preserve"> </w:t>
      </w:r>
      <w:r w:rsidR="000A3C9E">
        <w:rPr>
          <w:rFonts w:eastAsia="Times New Roman" w:cs="Calibri"/>
          <w:sz w:val="24"/>
          <w:szCs w:val="24"/>
        </w:rPr>
        <w:t xml:space="preserve">supplement </w:t>
      </w:r>
      <w:r w:rsidR="006B306A">
        <w:rPr>
          <w:rFonts w:eastAsia="Times New Roman" w:cs="Calibri"/>
          <w:sz w:val="24"/>
          <w:szCs w:val="24"/>
        </w:rPr>
        <w:t xml:space="preserve">the </w:t>
      </w:r>
      <w:r w:rsidR="000A3C9E">
        <w:rPr>
          <w:rFonts w:eastAsia="Times New Roman" w:cs="Calibri"/>
          <w:sz w:val="24"/>
          <w:szCs w:val="24"/>
        </w:rPr>
        <w:t>fisheries outside the</w:t>
      </w:r>
      <w:r w:rsidRPr="00F87C50">
        <w:rPr>
          <w:rFonts w:eastAsia="Times New Roman" w:cs="Calibri"/>
          <w:sz w:val="24"/>
          <w:szCs w:val="24"/>
        </w:rPr>
        <w:t xml:space="preserve"> reserve</w:t>
      </w:r>
      <w:r w:rsidR="000A3C9E">
        <w:rPr>
          <w:rFonts w:eastAsia="Times New Roman" w:cs="Calibri"/>
          <w:sz w:val="24"/>
          <w:szCs w:val="24"/>
        </w:rPr>
        <w:t>s</w:t>
      </w:r>
      <w:r w:rsidR="00C65770">
        <w:rPr>
          <w:rFonts w:eastAsia="Times New Roman" w:cs="Calibri"/>
          <w:sz w:val="24"/>
          <w:szCs w:val="24"/>
        </w:rPr>
        <w:t>, increasing the local catch per unit effort by 66%.</w:t>
      </w:r>
    </w:p>
    <w:p w:rsidR="003C58BA" w:rsidRPr="00F87C50" w:rsidRDefault="0071066A" w:rsidP="00F87C50">
      <w:pPr>
        <w:spacing w:line="240" w:lineRule="auto"/>
        <w:rPr>
          <w:rFonts w:cs="Calibri"/>
          <w:i/>
          <w:sz w:val="24"/>
          <w:szCs w:val="24"/>
        </w:rPr>
      </w:pPr>
      <w:r w:rsidRPr="00F87C50">
        <w:rPr>
          <w:rFonts w:cs="Calibri"/>
          <w:i/>
          <w:sz w:val="24"/>
          <w:szCs w:val="24"/>
        </w:rPr>
        <w:t xml:space="preserve">Soufriere Marine Management Area, </w:t>
      </w:r>
      <w:r w:rsidR="003C58BA" w:rsidRPr="00F87C50">
        <w:rPr>
          <w:rFonts w:cs="Calibri"/>
          <w:i/>
          <w:sz w:val="24"/>
          <w:szCs w:val="24"/>
        </w:rPr>
        <w:t>St</w:t>
      </w:r>
      <w:r w:rsidRPr="00F87C50">
        <w:rPr>
          <w:rFonts w:cs="Calibri"/>
          <w:i/>
          <w:sz w:val="24"/>
          <w:szCs w:val="24"/>
        </w:rPr>
        <w:t>.</w:t>
      </w:r>
      <w:r w:rsidR="003C58BA" w:rsidRPr="00F87C50">
        <w:rPr>
          <w:rFonts w:cs="Calibri"/>
          <w:i/>
          <w:sz w:val="24"/>
          <w:szCs w:val="24"/>
        </w:rPr>
        <w:t xml:space="preserve"> Lucia</w:t>
      </w:r>
    </w:p>
    <w:p w:rsidR="003C58BA" w:rsidRPr="002356D9" w:rsidRDefault="003C58BA" w:rsidP="002356D9">
      <w:pPr>
        <w:spacing w:before="100" w:beforeAutospacing="1" w:after="100" w:afterAutospacing="1" w:line="240" w:lineRule="auto"/>
        <w:rPr>
          <w:rFonts w:eastAsia="Times New Roman" w:cs="Calibri"/>
          <w:sz w:val="24"/>
          <w:szCs w:val="24"/>
        </w:rPr>
      </w:pPr>
      <w:r w:rsidRPr="003C58BA">
        <w:rPr>
          <w:rFonts w:eastAsia="Times New Roman" w:cs="Calibri"/>
          <w:sz w:val="24"/>
          <w:szCs w:val="24"/>
        </w:rPr>
        <w:t xml:space="preserve">The Soufriere </w:t>
      </w:r>
      <w:r w:rsidR="00A33E23">
        <w:rPr>
          <w:rFonts w:eastAsia="Times New Roman" w:cs="Calibri"/>
          <w:sz w:val="24"/>
          <w:szCs w:val="24"/>
        </w:rPr>
        <w:t>marine reserve</w:t>
      </w:r>
      <w:r w:rsidR="004E1B68">
        <w:rPr>
          <w:rFonts w:eastAsia="Times New Roman" w:cs="Calibri"/>
          <w:sz w:val="24"/>
          <w:szCs w:val="24"/>
        </w:rPr>
        <w:t>s</w:t>
      </w:r>
      <w:r w:rsidRPr="003C58BA">
        <w:rPr>
          <w:rFonts w:eastAsia="Times New Roman" w:cs="Calibri"/>
          <w:sz w:val="24"/>
          <w:szCs w:val="24"/>
        </w:rPr>
        <w:t xml:space="preserve"> w</w:t>
      </w:r>
      <w:r w:rsidR="004E1B68">
        <w:rPr>
          <w:rFonts w:eastAsia="Times New Roman" w:cs="Calibri"/>
          <w:sz w:val="24"/>
          <w:szCs w:val="24"/>
        </w:rPr>
        <w:t>ere</w:t>
      </w:r>
      <w:r w:rsidRPr="003C58BA">
        <w:rPr>
          <w:rFonts w:eastAsia="Times New Roman" w:cs="Calibri"/>
          <w:sz w:val="24"/>
          <w:szCs w:val="24"/>
        </w:rPr>
        <w:t xml:space="preserve"> established in 1995 </w:t>
      </w:r>
      <w:r w:rsidR="00A33E23">
        <w:rPr>
          <w:rFonts w:eastAsia="Times New Roman" w:cs="Calibri"/>
          <w:sz w:val="24"/>
          <w:szCs w:val="24"/>
        </w:rPr>
        <w:t>and</w:t>
      </w:r>
      <w:r w:rsidR="00A33E23" w:rsidRPr="003C58BA">
        <w:rPr>
          <w:rFonts w:eastAsia="Times New Roman" w:cs="Calibri"/>
          <w:sz w:val="24"/>
          <w:szCs w:val="24"/>
        </w:rPr>
        <w:t xml:space="preserve"> </w:t>
      </w:r>
      <w:r w:rsidRPr="003C58BA">
        <w:rPr>
          <w:rFonts w:eastAsia="Times New Roman" w:cs="Calibri"/>
          <w:sz w:val="24"/>
          <w:szCs w:val="24"/>
        </w:rPr>
        <w:t xml:space="preserve">protect </w:t>
      </w:r>
      <w:r w:rsidR="00B251FE">
        <w:rPr>
          <w:rFonts w:eastAsia="Times New Roman" w:cs="Calibri"/>
          <w:sz w:val="24"/>
          <w:szCs w:val="24"/>
        </w:rPr>
        <w:t>over 12 kilomet</w:t>
      </w:r>
      <w:r w:rsidR="009B7632">
        <w:rPr>
          <w:rFonts w:eastAsia="Times New Roman" w:cs="Calibri"/>
          <w:sz w:val="24"/>
          <w:szCs w:val="24"/>
        </w:rPr>
        <w:t>e</w:t>
      </w:r>
      <w:r w:rsidR="00B251FE">
        <w:rPr>
          <w:rFonts w:eastAsia="Times New Roman" w:cs="Calibri"/>
          <w:sz w:val="24"/>
          <w:szCs w:val="24"/>
        </w:rPr>
        <w:t xml:space="preserve">rs of </w:t>
      </w:r>
      <w:r w:rsidRPr="003C58BA">
        <w:rPr>
          <w:rFonts w:eastAsia="Times New Roman" w:cs="Calibri"/>
          <w:sz w:val="24"/>
          <w:szCs w:val="24"/>
        </w:rPr>
        <w:t>St. Lucia's considerable marine resources.</w:t>
      </w:r>
      <w:r w:rsidR="00493030">
        <w:rPr>
          <w:rFonts w:eastAsia="Times New Roman" w:cs="Calibri"/>
          <w:sz w:val="24"/>
          <w:szCs w:val="24"/>
        </w:rPr>
        <w:t xml:space="preserve"> </w:t>
      </w:r>
      <w:r w:rsidR="00B251FE">
        <w:rPr>
          <w:rFonts w:eastAsia="Times New Roman" w:cs="Calibri"/>
          <w:sz w:val="24"/>
          <w:szCs w:val="24"/>
        </w:rPr>
        <w:t xml:space="preserve">Since the </w:t>
      </w:r>
      <w:r w:rsidR="00114DD3">
        <w:rPr>
          <w:rFonts w:eastAsia="Times New Roman" w:cs="Calibri"/>
          <w:sz w:val="24"/>
          <w:szCs w:val="24"/>
        </w:rPr>
        <w:t>management area</w:t>
      </w:r>
      <w:r w:rsidR="00B251FE">
        <w:rPr>
          <w:rFonts w:eastAsia="Times New Roman" w:cs="Calibri"/>
          <w:sz w:val="24"/>
          <w:szCs w:val="24"/>
        </w:rPr>
        <w:t xml:space="preserve"> was established</w:t>
      </w:r>
      <w:r w:rsidRPr="003C58BA">
        <w:rPr>
          <w:rFonts w:eastAsia="Times New Roman" w:cs="Calibri"/>
          <w:sz w:val="24"/>
          <w:szCs w:val="24"/>
        </w:rPr>
        <w:t xml:space="preserve">, many parrotfish species have increased both in number and in </w:t>
      </w:r>
      <w:r w:rsidR="00B251FE">
        <w:rPr>
          <w:rFonts w:eastAsia="Times New Roman" w:cs="Calibri"/>
          <w:sz w:val="24"/>
          <w:szCs w:val="24"/>
        </w:rPr>
        <w:t>biomass</w:t>
      </w:r>
      <w:r w:rsidRPr="003C58BA">
        <w:rPr>
          <w:rFonts w:eastAsia="Times New Roman" w:cs="Calibri"/>
          <w:sz w:val="24"/>
          <w:szCs w:val="24"/>
        </w:rPr>
        <w:t>. Repeated monitoring by a team of multinational scientists has demonstrated similar increases in surgeonfish, snapper, and grunts.</w:t>
      </w:r>
      <w:r w:rsidR="005C0D69">
        <w:rPr>
          <w:rFonts w:eastAsia="Times New Roman" w:cs="Calibri"/>
          <w:sz w:val="24"/>
          <w:szCs w:val="24"/>
        </w:rPr>
        <w:t xml:space="preserve"> </w:t>
      </w:r>
      <w:r w:rsidR="00752358">
        <w:rPr>
          <w:rFonts w:eastAsia="Times New Roman" w:cs="Calibri"/>
          <w:sz w:val="24"/>
          <w:szCs w:val="24"/>
        </w:rPr>
        <w:t>T</w:t>
      </w:r>
      <w:r w:rsidRPr="002356D9">
        <w:rPr>
          <w:rFonts w:eastAsia="Times New Roman" w:cs="Calibri"/>
          <w:sz w:val="24"/>
          <w:szCs w:val="24"/>
        </w:rPr>
        <w:t xml:space="preserve">he success of St. Lucia's first marine reserve </w:t>
      </w:r>
      <w:r w:rsidR="005C0D69" w:rsidRPr="002356D9">
        <w:rPr>
          <w:rFonts w:eastAsia="Times New Roman" w:cs="Calibri"/>
          <w:sz w:val="24"/>
          <w:szCs w:val="24"/>
        </w:rPr>
        <w:t>led to</w:t>
      </w:r>
      <w:r w:rsidRPr="002356D9">
        <w:rPr>
          <w:rFonts w:eastAsia="Times New Roman" w:cs="Calibri"/>
          <w:sz w:val="24"/>
          <w:szCs w:val="24"/>
        </w:rPr>
        <w:t xml:space="preserve"> the creation of </w:t>
      </w:r>
      <w:r w:rsidR="005C0D69" w:rsidRPr="002356D9">
        <w:rPr>
          <w:rFonts w:eastAsia="Times New Roman" w:cs="Calibri"/>
          <w:sz w:val="24"/>
          <w:szCs w:val="24"/>
        </w:rPr>
        <w:t>additional reserve</w:t>
      </w:r>
      <w:r w:rsidR="00BB2D03" w:rsidRPr="002356D9">
        <w:rPr>
          <w:rFonts w:eastAsia="Times New Roman" w:cs="Calibri"/>
          <w:sz w:val="24"/>
          <w:szCs w:val="24"/>
        </w:rPr>
        <w:t>s</w:t>
      </w:r>
      <w:r w:rsidR="005C0D69" w:rsidRPr="002356D9">
        <w:rPr>
          <w:rFonts w:eastAsia="Times New Roman" w:cs="Calibri"/>
          <w:sz w:val="24"/>
          <w:szCs w:val="24"/>
        </w:rPr>
        <w:t xml:space="preserve">, </w:t>
      </w:r>
      <w:r w:rsidR="00BB2D03" w:rsidRPr="002356D9">
        <w:rPr>
          <w:rFonts w:eastAsia="Times New Roman" w:cs="Calibri"/>
          <w:sz w:val="24"/>
          <w:szCs w:val="24"/>
        </w:rPr>
        <w:t xml:space="preserve">such as those in </w:t>
      </w:r>
      <w:r w:rsidR="005C0D69" w:rsidRPr="002356D9">
        <w:rPr>
          <w:rFonts w:eastAsia="Times New Roman" w:cs="Calibri"/>
          <w:sz w:val="24"/>
          <w:szCs w:val="24"/>
        </w:rPr>
        <w:t xml:space="preserve">the </w:t>
      </w:r>
      <w:r w:rsidRPr="002356D9">
        <w:rPr>
          <w:rFonts w:eastAsia="Times New Roman" w:cs="Calibri"/>
          <w:sz w:val="24"/>
          <w:szCs w:val="24"/>
        </w:rPr>
        <w:t>Canaries/</w:t>
      </w:r>
      <w:proofErr w:type="spellStart"/>
      <w:r w:rsidRPr="002356D9">
        <w:rPr>
          <w:rFonts w:eastAsia="Times New Roman" w:cs="Calibri"/>
          <w:sz w:val="24"/>
          <w:szCs w:val="24"/>
        </w:rPr>
        <w:t>Anse</w:t>
      </w:r>
      <w:proofErr w:type="spellEnd"/>
      <w:r w:rsidRPr="002356D9">
        <w:rPr>
          <w:rFonts w:eastAsia="Times New Roman" w:cs="Calibri"/>
          <w:sz w:val="24"/>
          <w:szCs w:val="24"/>
        </w:rPr>
        <w:t xml:space="preserve"> la Marine Management Area.</w:t>
      </w:r>
    </w:p>
    <w:p w:rsidR="003C58BA" w:rsidRPr="002356D9" w:rsidRDefault="00114CC3" w:rsidP="002356D9">
      <w:pPr>
        <w:spacing w:line="240" w:lineRule="auto"/>
        <w:rPr>
          <w:sz w:val="24"/>
          <w:szCs w:val="24"/>
        </w:rPr>
      </w:pPr>
      <w:proofErr w:type="spellStart"/>
      <w:r w:rsidRPr="002356D9">
        <w:rPr>
          <w:sz w:val="24"/>
          <w:szCs w:val="24"/>
        </w:rPr>
        <w:t>Malindi</w:t>
      </w:r>
      <w:proofErr w:type="spellEnd"/>
      <w:r w:rsidRPr="002356D9">
        <w:rPr>
          <w:sz w:val="24"/>
          <w:szCs w:val="24"/>
        </w:rPr>
        <w:t xml:space="preserve"> Marine </w:t>
      </w:r>
      <w:r w:rsidR="00CC7B0A" w:rsidRPr="002356D9">
        <w:rPr>
          <w:sz w:val="24"/>
          <w:szCs w:val="24"/>
        </w:rPr>
        <w:t xml:space="preserve">National </w:t>
      </w:r>
      <w:r w:rsidRPr="002356D9">
        <w:rPr>
          <w:sz w:val="24"/>
          <w:szCs w:val="24"/>
        </w:rPr>
        <w:t>Park, Kenya</w:t>
      </w:r>
    </w:p>
    <w:p w:rsidR="00114CC3" w:rsidRPr="002356D9" w:rsidRDefault="007D7D85" w:rsidP="002356D9">
      <w:pPr>
        <w:spacing w:line="240" w:lineRule="auto"/>
        <w:rPr>
          <w:sz w:val="24"/>
          <w:szCs w:val="24"/>
        </w:rPr>
      </w:pPr>
      <w:r w:rsidRPr="002356D9">
        <w:rPr>
          <w:sz w:val="24"/>
          <w:szCs w:val="24"/>
        </w:rPr>
        <w:t xml:space="preserve">Founded in 1968, extractive practices are forbidden inside </w:t>
      </w:r>
      <w:r w:rsidR="00897010">
        <w:rPr>
          <w:sz w:val="24"/>
          <w:szCs w:val="24"/>
        </w:rPr>
        <w:t xml:space="preserve">the </w:t>
      </w:r>
      <w:proofErr w:type="spellStart"/>
      <w:r w:rsidRPr="002356D9">
        <w:rPr>
          <w:sz w:val="24"/>
          <w:szCs w:val="24"/>
        </w:rPr>
        <w:t>Malindi</w:t>
      </w:r>
      <w:proofErr w:type="spellEnd"/>
      <w:r w:rsidR="00CC7B0A" w:rsidRPr="002356D9">
        <w:rPr>
          <w:sz w:val="24"/>
          <w:szCs w:val="24"/>
        </w:rPr>
        <w:t xml:space="preserve"> Park</w:t>
      </w:r>
      <w:r w:rsidR="00897010">
        <w:rPr>
          <w:sz w:val="24"/>
          <w:szCs w:val="24"/>
        </w:rPr>
        <w:t xml:space="preserve"> marine reserve</w:t>
      </w:r>
      <w:r w:rsidR="002356D9">
        <w:rPr>
          <w:sz w:val="24"/>
          <w:szCs w:val="24"/>
        </w:rPr>
        <w:t xml:space="preserve"> </w:t>
      </w:r>
      <w:r w:rsidR="00897010">
        <w:rPr>
          <w:sz w:val="24"/>
          <w:szCs w:val="24"/>
        </w:rPr>
        <w:t xml:space="preserve">while </w:t>
      </w:r>
      <w:r w:rsidR="00B10D1F">
        <w:rPr>
          <w:sz w:val="24"/>
          <w:szCs w:val="24"/>
        </w:rPr>
        <w:t>the areas outside the park are</w:t>
      </w:r>
      <w:r w:rsidR="002356D9">
        <w:rPr>
          <w:sz w:val="24"/>
          <w:szCs w:val="24"/>
        </w:rPr>
        <w:t xml:space="preserve"> open to a managed</w:t>
      </w:r>
      <w:r w:rsidR="00B10D1F">
        <w:rPr>
          <w:sz w:val="24"/>
          <w:szCs w:val="24"/>
        </w:rPr>
        <w:t>,</w:t>
      </w:r>
      <w:r w:rsidR="002356D9">
        <w:rPr>
          <w:sz w:val="24"/>
          <w:szCs w:val="24"/>
        </w:rPr>
        <w:t xml:space="preserve"> </w:t>
      </w:r>
      <w:r w:rsidR="00B10D1F">
        <w:rPr>
          <w:sz w:val="24"/>
          <w:szCs w:val="24"/>
        </w:rPr>
        <w:t xml:space="preserve">traditional </w:t>
      </w:r>
      <w:r w:rsidR="002356D9">
        <w:rPr>
          <w:sz w:val="24"/>
          <w:szCs w:val="24"/>
        </w:rPr>
        <w:t xml:space="preserve">fishery. </w:t>
      </w:r>
      <w:r w:rsidR="006F6098">
        <w:rPr>
          <w:sz w:val="24"/>
          <w:szCs w:val="24"/>
        </w:rPr>
        <w:t xml:space="preserve">This protection has </w:t>
      </w:r>
      <w:r w:rsidR="00AC35CA">
        <w:rPr>
          <w:sz w:val="24"/>
          <w:szCs w:val="24"/>
        </w:rPr>
        <w:t>allowed</w:t>
      </w:r>
      <w:r w:rsidR="006F6098">
        <w:rPr>
          <w:sz w:val="24"/>
          <w:szCs w:val="24"/>
        </w:rPr>
        <w:t xml:space="preserve"> the recovery of many fish </w:t>
      </w:r>
      <w:r w:rsidR="002F7670">
        <w:rPr>
          <w:sz w:val="24"/>
          <w:szCs w:val="24"/>
        </w:rPr>
        <w:t>populations</w:t>
      </w:r>
      <w:r w:rsidR="006F6098">
        <w:rPr>
          <w:sz w:val="24"/>
          <w:szCs w:val="24"/>
        </w:rPr>
        <w:t xml:space="preserve">. </w:t>
      </w:r>
      <w:r w:rsidR="003A6326" w:rsidRPr="002356D9">
        <w:rPr>
          <w:sz w:val="24"/>
          <w:szCs w:val="24"/>
        </w:rPr>
        <w:t>A study of 17 local fish species dem</w:t>
      </w:r>
      <w:r w:rsidR="009F4322" w:rsidRPr="002356D9">
        <w:rPr>
          <w:sz w:val="24"/>
          <w:szCs w:val="24"/>
        </w:rPr>
        <w:t>onstrated that</w:t>
      </w:r>
      <w:r w:rsidR="00947CA0">
        <w:rPr>
          <w:sz w:val="24"/>
          <w:szCs w:val="24"/>
        </w:rPr>
        <w:t xml:space="preserve"> </w:t>
      </w:r>
      <w:r w:rsidR="009B7632">
        <w:rPr>
          <w:sz w:val="24"/>
          <w:szCs w:val="24"/>
        </w:rPr>
        <w:t xml:space="preserve">the </w:t>
      </w:r>
      <w:r w:rsidR="009F4322" w:rsidRPr="002356D9">
        <w:rPr>
          <w:sz w:val="24"/>
          <w:szCs w:val="24"/>
        </w:rPr>
        <w:t xml:space="preserve">average </w:t>
      </w:r>
      <w:r w:rsidR="008A4051">
        <w:rPr>
          <w:sz w:val="24"/>
          <w:szCs w:val="24"/>
        </w:rPr>
        <w:t>number</w:t>
      </w:r>
      <w:r w:rsidR="008A4051" w:rsidRPr="002356D9">
        <w:rPr>
          <w:sz w:val="24"/>
          <w:szCs w:val="24"/>
        </w:rPr>
        <w:t xml:space="preserve"> </w:t>
      </w:r>
      <w:r w:rsidR="009F4322" w:rsidRPr="002356D9">
        <w:rPr>
          <w:sz w:val="24"/>
          <w:szCs w:val="24"/>
        </w:rPr>
        <w:t>of fishes</w:t>
      </w:r>
      <w:r w:rsidR="00DE5FD3">
        <w:rPr>
          <w:sz w:val="24"/>
          <w:szCs w:val="24"/>
        </w:rPr>
        <w:t xml:space="preserve"> </w:t>
      </w:r>
      <w:r w:rsidR="00252943">
        <w:rPr>
          <w:sz w:val="24"/>
          <w:szCs w:val="24"/>
        </w:rPr>
        <w:t>in</w:t>
      </w:r>
      <w:r w:rsidR="00DE5FD3">
        <w:rPr>
          <w:sz w:val="24"/>
          <w:szCs w:val="24"/>
        </w:rPr>
        <w:t xml:space="preserve"> the park</w:t>
      </w:r>
      <w:r w:rsidR="003A6326" w:rsidRPr="002356D9">
        <w:rPr>
          <w:sz w:val="24"/>
          <w:szCs w:val="24"/>
        </w:rPr>
        <w:t xml:space="preserve"> increased by</w:t>
      </w:r>
      <w:r w:rsidR="009F4322" w:rsidRPr="002356D9">
        <w:rPr>
          <w:sz w:val="24"/>
          <w:szCs w:val="24"/>
        </w:rPr>
        <w:t xml:space="preserve"> over </w:t>
      </w:r>
      <w:r w:rsidR="009B376C">
        <w:rPr>
          <w:sz w:val="24"/>
          <w:szCs w:val="24"/>
        </w:rPr>
        <w:t>4</w:t>
      </w:r>
      <w:r w:rsidR="009B376C" w:rsidRPr="002356D9">
        <w:rPr>
          <w:sz w:val="24"/>
          <w:szCs w:val="24"/>
        </w:rPr>
        <w:t xml:space="preserve"> </w:t>
      </w:r>
      <w:r w:rsidR="009F4322" w:rsidRPr="002356D9">
        <w:rPr>
          <w:sz w:val="24"/>
          <w:szCs w:val="24"/>
        </w:rPr>
        <w:t>times</w:t>
      </w:r>
      <w:r w:rsidR="009B376C">
        <w:rPr>
          <w:sz w:val="24"/>
          <w:szCs w:val="24"/>
        </w:rPr>
        <w:t>.</w:t>
      </w:r>
      <w:r w:rsidR="009F4322" w:rsidRPr="002356D9">
        <w:rPr>
          <w:sz w:val="24"/>
          <w:szCs w:val="24"/>
        </w:rPr>
        <w:t xml:space="preserve"> </w:t>
      </w:r>
      <w:r w:rsidR="009B376C">
        <w:rPr>
          <w:sz w:val="24"/>
          <w:szCs w:val="24"/>
        </w:rPr>
        <w:t>The</w:t>
      </w:r>
      <w:r w:rsidR="009B376C" w:rsidRPr="002356D9">
        <w:rPr>
          <w:sz w:val="24"/>
          <w:szCs w:val="24"/>
        </w:rPr>
        <w:t xml:space="preserve"> </w:t>
      </w:r>
      <w:r w:rsidR="0071238F">
        <w:rPr>
          <w:sz w:val="24"/>
          <w:szCs w:val="24"/>
        </w:rPr>
        <w:t xml:space="preserve">size </w:t>
      </w:r>
      <w:r w:rsidR="009B376C">
        <w:rPr>
          <w:sz w:val="24"/>
          <w:szCs w:val="24"/>
        </w:rPr>
        <w:t xml:space="preserve">of fishes </w:t>
      </w:r>
      <w:r w:rsidR="003A6326" w:rsidRPr="002356D9">
        <w:rPr>
          <w:sz w:val="24"/>
          <w:szCs w:val="24"/>
        </w:rPr>
        <w:t>average</w:t>
      </w:r>
      <w:r w:rsidR="0071238F">
        <w:rPr>
          <w:sz w:val="24"/>
          <w:szCs w:val="24"/>
        </w:rPr>
        <w:t xml:space="preserve">d across all species </w:t>
      </w:r>
      <w:r w:rsidR="009B376C">
        <w:rPr>
          <w:sz w:val="24"/>
          <w:szCs w:val="24"/>
        </w:rPr>
        <w:t xml:space="preserve">also </w:t>
      </w:r>
      <w:r w:rsidR="003A6326" w:rsidRPr="002356D9">
        <w:rPr>
          <w:sz w:val="24"/>
          <w:szCs w:val="24"/>
        </w:rPr>
        <w:t>increased by 18%</w:t>
      </w:r>
      <w:r w:rsidR="009F4322" w:rsidRPr="002356D9">
        <w:rPr>
          <w:sz w:val="24"/>
          <w:szCs w:val="24"/>
        </w:rPr>
        <w:t xml:space="preserve"> </w:t>
      </w:r>
      <w:r w:rsidR="00DC4A11" w:rsidRPr="002356D9">
        <w:rPr>
          <w:sz w:val="24"/>
          <w:szCs w:val="24"/>
        </w:rPr>
        <w:t xml:space="preserve">when </w:t>
      </w:r>
      <w:r w:rsidR="009F4322" w:rsidRPr="002356D9">
        <w:rPr>
          <w:sz w:val="24"/>
          <w:szCs w:val="24"/>
        </w:rPr>
        <w:t>compared to the areas outside the park</w:t>
      </w:r>
      <w:r w:rsidR="00281F04" w:rsidRPr="002356D9">
        <w:rPr>
          <w:sz w:val="24"/>
          <w:szCs w:val="24"/>
        </w:rPr>
        <w:t>.</w:t>
      </w:r>
      <w:r w:rsidR="002F7670">
        <w:rPr>
          <w:sz w:val="24"/>
          <w:szCs w:val="24"/>
        </w:rPr>
        <w:t xml:space="preserve"> While more study is needed, there is evidence </w:t>
      </w:r>
      <w:r w:rsidR="00EC461A">
        <w:rPr>
          <w:sz w:val="24"/>
          <w:szCs w:val="24"/>
        </w:rPr>
        <w:t xml:space="preserve">that </w:t>
      </w:r>
      <w:r w:rsidR="002F7670">
        <w:rPr>
          <w:sz w:val="24"/>
          <w:szCs w:val="24"/>
        </w:rPr>
        <w:t>many species</w:t>
      </w:r>
      <w:r w:rsidR="00EC461A">
        <w:rPr>
          <w:sz w:val="24"/>
          <w:szCs w:val="24"/>
        </w:rPr>
        <w:t xml:space="preserve"> are spilling over the reserve boundaries</w:t>
      </w:r>
      <w:r w:rsidR="00252943">
        <w:rPr>
          <w:sz w:val="24"/>
          <w:szCs w:val="24"/>
        </w:rPr>
        <w:t xml:space="preserve"> into fished areas outside</w:t>
      </w:r>
      <w:r w:rsidR="002F7670">
        <w:rPr>
          <w:sz w:val="24"/>
          <w:szCs w:val="24"/>
        </w:rPr>
        <w:t>.</w:t>
      </w:r>
      <w:r w:rsidR="00DE5FD3">
        <w:rPr>
          <w:sz w:val="24"/>
          <w:szCs w:val="24"/>
        </w:rPr>
        <w:t xml:space="preserve"> </w:t>
      </w:r>
      <w:r w:rsidR="002F7670">
        <w:rPr>
          <w:sz w:val="24"/>
          <w:szCs w:val="24"/>
        </w:rPr>
        <w:t xml:space="preserve">Given the protection afforded to many of Kenya’s most commercially valuable species, the </w:t>
      </w:r>
      <w:proofErr w:type="spellStart"/>
      <w:r w:rsidR="002F7670">
        <w:rPr>
          <w:sz w:val="24"/>
          <w:szCs w:val="24"/>
        </w:rPr>
        <w:t>Malindi</w:t>
      </w:r>
      <w:proofErr w:type="spellEnd"/>
      <w:r w:rsidR="002F7670">
        <w:rPr>
          <w:sz w:val="24"/>
          <w:szCs w:val="24"/>
        </w:rPr>
        <w:t xml:space="preserve"> Marine National Park may prove to be a key part of protecting Kenya’s fish stocks.</w:t>
      </w:r>
    </w:p>
    <w:p w:rsidR="00281F04" w:rsidRPr="002356D9" w:rsidRDefault="00EF07FC" w:rsidP="002356D9">
      <w:pPr>
        <w:spacing w:line="240" w:lineRule="auto"/>
        <w:rPr>
          <w:rFonts w:asciiTheme="minorHAnsi" w:hAnsiTheme="minorHAnsi" w:cstheme="minorHAnsi"/>
          <w:sz w:val="24"/>
          <w:szCs w:val="24"/>
        </w:rPr>
      </w:pPr>
      <w:r>
        <w:rPr>
          <w:rFonts w:asciiTheme="minorHAnsi" w:hAnsiTheme="minorHAnsi" w:cstheme="minorHAnsi"/>
          <w:sz w:val="24"/>
          <w:szCs w:val="24"/>
        </w:rPr>
        <w:t xml:space="preserve">Leigh </w:t>
      </w:r>
      <w:r w:rsidR="00281F04" w:rsidRPr="002356D9">
        <w:rPr>
          <w:rFonts w:asciiTheme="minorHAnsi" w:hAnsiTheme="minorHAnsi" w:cstheme="minorHAnsi"/>
          <w:sz w:val="24"/>
          <w:szCs w:val="24"/>
        </w:rPr>
        <w:t>Marine Reserve, New Zealand</w:t>
      </w:r>
    </w:p>
    <w:p w:rsidR="00281F04" w:rsidRDefault="00281F04" w:rsidP="00A903EA">
      <w:pPr>
        <w:pStyle w:val="NormalWeb"/>
        <w:shd w:val="clear" w:color="auto" w:fill="FFFFFF"/>
        <w:spacing w:before="0" w:beforeAutospacing="0" w:after="240" w:afterAutospacing="0"/>
        <w:rPr>
          <w:rFonts w:asciiTheme="minorHAnsi" w:hAnsiTheme="minorHAnsi" w:cstheme="minorHAnsi"/>
        </w:rPr>
      </w:pPr>
      <w:r w:rsidRPr="002356D9">
        <w:rPr>
          <w:rFonts w:asciiTheme="minorHAnsi" w:hAnsiTheme="minorHAnsi" w:cstheme="minorHAnsi"/>
        </w:rPr>
        <w:lastRenderedPageBreak/>
        <w:t xml:space="preserve">Created in 1975 and </w:t>
      </w:r>
      <w:r w:rsidR="002D3D9C">
        <w:rPr>
          <w:rFonts w:asciiTheme="minorHAnsi" w:hAnsiTheme="minorHAnsi" w:cstheme="minorHAnsi"/>
        </w:rPr>
        <w:t>covering 5</w:t>
      </w:r>
      <w:r w:rsidR="008474A3">
        <w:rPr>
          <w:rFonts w:asciiTheme="minorHAnsi" w:hAnsiTheme="minorHAnsi" w:cstheme="minorHAnsi"/>
        </w:rPr>
        <w:t>.</w:t>
      </w:r>
      <w:r w:rsidR="002D3D9C">
        <w:rPr>
          <w:rFonts w:asciiTheme="minorHAnsi" w:hAnsiTheme="minorHAnsi" w:cstheme="minorHAnsi"/>
        </w:rPr>
        <w:t xml:space="preserve">47 </w:t>
      </w:r>
      <w:r w:rsidR="008474A3">
        <w:rPr>
          <w:rFonts w:asciiTheme="minorHAnsi" w:hAnsiTheme="minorHAnsi" w:cstheme="minorHAnsi"/>
        </w:rPr>
        <w:t xml:space="preserve">square kilometers </w:t>
      </w:r>
      <w:r w:rsidR="002D3D9C">
        <w:rPr>
          <w:rFonts w:asciiTheme="minorHAnsi" w:hAnsiTheme="minorHAnsi" w:cstheme="minorHAnsi"/>
        </w:rPr>
        <w:t xml:space="preserve">of </w:t>
      </w:r>
      <w:r w:rsidR="008474A3">
        <w:rPr>
          <w:rFonts w:asciiTheme="minorHAnsi" w:hAnsiTheme="minorHAnsi" w:cstheme="minorHAnsi"/>
        </w:rPr>
        <w:t xml:space="preserve">the coast </w:t>
      </w:r>
      <w:r w:rsidR="002D3D9C">
        <w:rPr>
          <w:rFonts w:asciiTheme="minorHAnsi" w:hAnsiTheme="minorHAnsi" w:cstheme="minorHAnsi"/>
        </w:rPr>
        <w:t>from</w:t>
      </w:r>
      <w:r w:rsidRPr="002356D9">
        <w:rPr>
          <w:rFonts w:asciiTheme="minorHAnsi" w:hAnsiTheme="minorHAnsi" w:cstheme="minorHAnsi"/>
        </w:rPr>
        <w:t xml:space="preserve"> Cape Rodney</w:t>
      </w:r>
      <w:r w:rsidR="002D3D9C">
        <w:rPr>
          <w:rFonts w:asciiTheme="minorHAnsi" w:hAnsiTheme="minorHAnsi" w:cstheme="minorHAnsi"/>
        </w:rPr>
        <w:t xml:space="preserve"> to </w:t>
      </w:r>
      <w:proofErr w:type="spellStart"/>
      <w:r w:rsidR="002D3D9C">
        <w:rPr>
          <w:rFonts w:asciiTheme="minorHAnsi" w:hAnsiTheme="minorHAnsi" w:cstheme="minorHAnsi"/>
        </w:rPr>
        <w:t>Okakari</w:t>
      </w:r>
      <w:proofErr w:type="spellEnd"/>
      <w:r w:rsidR="002D3D9C">
        <w:rPr>
          <w:rFonts w:asciiTheme="minorHAnsi" w:hAnsiTheme="minorHAnsi" w:cstheme="minorHAnsi"/>
        </w:rPr>
        <w:t xml:space="preserve"> Point, New Zealand’s oldest marine reserve highlights the</w:t>
      </w:r>
      <w:r w:rsidRPr="002356D9">
        <w:rPr>
          <w:rFonts w:asciiTheme="minorHAnsi" w:hAnsiTheme="minorHAnsi" w:cstheme="minorHAnsi"/>
        </w:rPr>
        <w:t xml:space="preserve"> benefits of </w:t>
      </w:r>
      <w:r w:rsidR="005C6023">
        <w:rPr>
          <w:rFonts w:asciiTheme="minorHAnsi" w:hAnsiTheme="minorHAnsi" w:cstheme="minorHAnsi"/>
        </w:rPr>
        <w:t xml:space="preserve">long-term </w:t>
      </w:r>
      <w:r w:rsidR="00A903EA">
        <w:rPr>
          <w:rFonts w:asciiTheme="minorHAnsi" w:hAnsiTheme="minorHAnsi" w:cstheme="minorHAnsi"/>
        </w:rPr>
        <w:t>protection</w:t>
      </w:r>
      <w:r w:rsidRPr="002356D9">
        <w:rPr>
          <w:rFonts w:asciiTheme="minorHAnsi" w:hAnsiTheme="minorHAnsi" w:cstheme="minorHAnsi"/>
        </w:rPr>
        <w:t xml:space="preserve">. </w:t>
      </w:r>
      <w:r w:rsidR="00875773">
        <w:rPr>
          <w:rFonts w:asciiTheme="minorHAnsi" w:hAnsiTheme="minorHAnsi" w:cstheme="minorHAnsi"/>
        </w:rPr>
        <w:t xml:space="preserve">Prior to 1975, </w:t>
      </w:r>
      <w:r w:rsidR="00A903EA">
        <w:rPr>
          <w:rFonts w:asciiTheme="minorHAnsi" w:hAnsiTheme="minorHAnsi" w:cstheme="minorHAnsi"/>
        </w:rPr>
        <w:t>the larger predators in the ecosystem</w:t>
      </w:r>
      <w:r w:rsidR="00D27931">
        <w:rPr>
          <w:rFonts w:asciiTheme="minorHAnsi" w:hAnsiTheme="minorHAnsi" w:cstheme="minorHAnsi"/>
        </w:rPr>
        <w:t xml:space="preserve"> </w:t>
      </w:r>
      <w:r w:rsidR="005F44CD">
        <w:rPr>
          <w:rFonts w:asciiTheme="minorHAnsi" w:hAnsiTheme="minorHAnsi" w:cstheme="minorHAnsi"/>
        </w:rPr>
        <w:t xml:space="preserve">were fished </w:t>
      </w:r>
      <w:r w:rsidR="00875773">
        <w:rPr>
          <w:rFonts w:asciiTheme="minorHAnsi" w:hAnsiTheme="minorHAnsi" w:cstheme="minorHAnsi"/>
        </w:rPr>
        <w:t>to</w:t>
      </w:r>
      <w:r w:rsidR="00A903EA">
        <w:rPr>
          <w:rFonts w:asciiTheme="minorHAnsi" w:hAnsiTheme="minorHAnsi" w:cstheme="minorHAnsi"/>
        </w:rPr>
        <w:t xml:space="preserve"> </w:t>
      </w:r>
      <w:r w:rsidR="00875773">
        <w:rPr>
          <w:rFonts w:asciiTheme="minorHAnsi" w:hAnsiTheme="minorHAnsi" w:cstheme="minorHAnsi"/>
        </w:rPr>
        <w:t xml:space="preserve">extremely low </w:t>
      </w:r>
      <w:r w:rsidR="00A903EA">
        <w:rPr>
          <w:rFonts w:asciiTheme="minorHAnsi" w:hAnsiTheme="minorHAnsi" w:cstheme="minorHAnsi"/>
        </w:rPr>
        <w:t>numbers</w:t>
      </w:r>
      <w:r w:rsidR="000471A3">
        <w:rPr>
          <w:rFonts w:asciiTheme="minorHAnsi" w:hAnsiTheme="minorHAnsi" w:cstheme="minorHAnsi"/>
        </w:rPr>
        <w:t xml:space="preserve">, including </w:t>
      </w:r>
      <w:r w:rsidR="00A903EA">
        <w:rPr>
          <w:rFonts w:asciiTheme="minorHAnsi" w:hAnsiTheme="minorHAnsi" w:cstheme="minorHAnsi"/>
        </w:rPr>
        <w:t>commercially valuable New Zealand snapper and southern rock lobster.</w:t>
      </w:r>
      <w:r w:rsidR="00DE5FD3">
        <w:rPr>
          <w:rFonts w:asciiTheme="minorHAnsi" w:hAnsiTheme="minorHAnsi" w:cstheme="minorHAnsi"/>
        </w:rPr>
        <w:t xml:space="preserve"> </w:t>
      </w:r>
      <w:r w:rsidR="00B314C4">
        <w:rPr>
          <w:rFonts w:asciiTheme="minorHAnsi" w:hAnsiTheme="minorHAnsi" w:cstheme="minorHAnsi"/>
        </w:rPr>
        <w:t>H</w:t>
      </w:r>
      <w:r w:rsidR="00A5773D">
        <w:rPr>
          <w:rFonts w:asciiTheme="minorHAnsi" w:hAnsiTheme="minorHAnsi" w:cstheme="minorHAnsi"/>
        </w:rPr>
        <w:t xml:space="preserve">eavy fishing on these species </w:t>
      </w:r>
      <w:r w:rsidR="00B314C4">
        <w:rPr>
          <w:rFonts w:asciiTheme="minorHAnsi" w:hAnsiTheme="minorHAnsi" w:cstheme="minorHAnsi"/>
        </w:rPr>
        <w:t xml:space="preserve">also </w:t>
      </w:r>
      <w:r w:rsidR="0001070F">
        <w:rPr>
          <w:rFonts w:asciiTheme="minorHAnsi" w:hAnsiTheme="minorHAnsi" w:cstheme="minorHAnsi"/>
        </w:rPr>
        <w:t>caused</w:t>
      </w:r>
      <w:r w:rsidR="00A5773D">
        <w:rPr>
          <w:rFonts w:asciiTheme="minorHAnsi" w:hAnsiTheme="minorHAnsi" w:cstheme="minorHAnsi"/>
        </w:rPr>
        <w:t xml:space="preserve"> their sea urchin prey to </w:t>
      </w:r>
      <w:r w:rsidR="00C5113D">
        <w:rPr>
          <w:rFonts w:asciiTheme="minorHAnsi" w:hAnsiTheme="minorHAnsi" w:cstheme="minorHAnsi"/>
        </w:rPr>
        <w:t>increase dramatically in number</w:t>
      </w:r>
      <w:r w:rsidR="00A5773D">
        <w:rPr>
          <w:rFonts w:asciiTheme="minorHAnsi" w:hAnsiTheme="minorHAnsi" w:cstheme="minorHAnsi"/>
        </w:rPr>
        <w:t xml:space="preserve">, leading to a decrease in the cover of </w:t>
      </w:r>
      <w:r w:rsidR="00E037B6">
        <w:rPr>
          <w:rFonts w:asciiTheme="minorHAnsi" w:hAnsiTheme="minorHAnsi" w:cstheme="minorHAnsi"/>
        </w:rPr>
        <w:t>habitat-creating</w:t>
      </w:r>
      <w:r w:rsidR="00C105A2">
        <w:rPr>
          <w:rFonts w:asciiTheme="minorHAnsi" w:hAnsiTheme="minorHAnsi" w:cstheme="minorHAnsi"/>
        </w:rPr>
        <w:t xml:space="preserve"> algae</w:t>
      </w:r>
      <w:r w:rsidR="00E037B6">
        <w:rPr>
          <w:rFonts w:asciiTheme="minorHAnsi" w:hAnsiTheme="minorHAnsi" w:cstheme="minorHAnsi"/>
        </w:rPr>
        <w:t xml:space="preserve"> </w:t>
      </w:r>
      <w:r w:rsidR="00C105A2">
        <w:rPr>
          <w:rFonts w:asciiTheme="minorHAnsi" w:hAnsiTheme="minorHAnsi" w:cstheme="minorHAnsi"/>
        </w:rPr>
        <w:t>due to urchin grazing</w:t>
      </w:r>
      <w:r w:rsidR="00A5773D">
        <w:rPr>
          <w:rFonts w:asciiTheme="minorHAnsi" w:hAnsiTheme="minorHAnsi" w:cstheme="minorHAnsi"/>
        </w:rPr>
        <w:t xml:space="preserve">. </w:t>
      </w:r>
      <w:r w:rsidR="00822CFD">
        <w:rPr>
          <w:rFonts w:asciiTheme="minorHAnsi" w:hAnsiTheme="minorHAnsi" w:cstheme="minorHAnsi"/>
        </w:rPr>
        <w:t>With protection</w:t>
      </w:r>
      <w:r w:rsidR="00A5773D">
        <w:rPr>
          <w:rFonts w:asciiTheme="minorHAnsi" w:hAnsiTheme="minorHAnsi" w:cstheme="minorHAnsi"/>
        </w:rPr>
        <w:t xml:space="preserve"> inside the marine reserve</w:t>
      </w:r>
      <w:r w:rsidR="00822CFD">
        <w:rPr>
          <w:rFonts w:asciiTheme="minorHAnsi" w:hAnsiTheme="minorHAnsi" w:cstheme="minorHAnsi"/>
        </w:rPr>
        <w:t xml:space="preserve">, however, </w:t>
      </w:r>
      <w:r w:rsidR="00A5773D">
        <w:rPr>
          <w:rFonts w:asciiTheme="minorHAnsi" w:hAnsiTheme="minorHAnsi" w:cstheme="minorHAnsi"/>
        </w:rPr>
        <w:t>data show</w:t>
      </w:r>
      <w:r w:rsidR="00822CFD">
        <w:rPr>
          <w:rFonts w:asciiTheme="minorHAnsi" w:hAnsiTheme="minorHAnsi" w:cstheme="minorHAnsi"/>
        </w:rPr>
        <w:t xml:space="preserve"> that the numbers </w:t>
      </w:r>
      <w:r w:rsidR="00A5773D">
        <w:rPr>
          <w:rFonts w:asciiTheme="minorHAnsi" w:hAnsiTheme="minorHAnsi" w:cstheme="minorHAnsi"/>
        </w:rPr>
        <w:t xml:space="preserve">of snappers and lobsters have </w:t>
      </w:r>
      <w:r w:rsidR="00822CFD">
        <w:rPr>
          <w:rFonts w:asciiTheme="minorHAnsi" w:hAnsiTheme="minorHAnsi" w:cstheme="minorHAnsi"/>
        </w:rPr>
        <w:t>grown steadily</w:t>
      </w:r>
      <w:r w:rsidR="005C6023">
        <w:rPr>
          <w:rFonts w:asciiTheme="minorHAnsi" w:hAnsiTheme="minorHAnsi" w:cstheme="minorHAnsi"/>
        </w:rPr>
        <w:t xml:space="preserve"> over time</w:t>
      </w:r>
      <w:r w:rsidR="00A5773D">
        <w:rPr>
          <w:rFonts w:asciiTheme="minorHAnsi" w:hAnsiTheme="minorHAnsi" w:cstheme="minorHAnsi"/>
        </w:rPr>
        <w:t>. A</w:t>
      </w:r>
      <w:r w:rsidR="00B10D1F">
        <w:rPr>
          <w:rFonts w:asciiTheme="minorHAnsi" w:hAnsiTheme="minorHAnsi" w:cstheme="minorHAnsi"/>
        </w:rPr>
        <w:t>s snapper and lobster populations have recovered,</w:t>
      </w:r>
      <w:r w:rsidR="00C105A2">
        <w:rPr>
          <w:rFonts w:asciiTheme="minorHAnsi" w:hAnsiTheme="minorHAnsi" w:cstheme="minorHAnsi"/>
        </w:rPr>
        <w:t xml:space="preserve"> </w:t>
      </w:r>
      <w:r w:rsidR="00813341">
        <w:rPr>
          <w:rFonts w:asciiTheme="minorHAnsi" w:hAnsiTheme="minorHAnsi" w:cstheme="minorHAnsi"/>
        </w:rPr>
        <w:t>urchin</w:t>
      </w:r>
      <w:r w:rsidR="00E037B6">
        <w:rPr>
          <w:rFonts w:asciiTheme="minorHAnsi" w:hAnsiTheme="minorHAnsi" w:cstheme="minorHAnsi"/>
        </w:rPr>
        <w:t>s</w:t>
      </w:r>
      <w:r w:rsidR="00B10D1F">
        <w:rPr>
          <w:rFonts w:asciiTheme="minorHAnsi" w:hAnsiTheme="minorHAnsi" w:cstheme="minorHAnsi"/>
        </w:rPr>
        <w:t xml:space="preserve"> have </w:t>
      </w:r>
      <w:r w:rsidR="00C5113D">
        <w:rPr>
          <w:rFonts w:asciiTheme="minorHAnsi" w:hAnsiTheme="minorHAnsi" w:cstheme="minorHAnsi"/>
        </w:rPr>
        <w:t xml:space="preserve">been reduced to stable levels, promoting </w:t>
      </w:r>
      <w:r w:rsidR="00813341">
        <w:rPr>
          <w:rFonts w:asciiTheme="minorHAnsi" w:hAnsiTheme="minorHAnsi" w:cstheme="minorHAnsi"/>
        </w:rPr>
        <w:t>the return of alga</w:t>
      </w:r>
      <w:r w:rsidR="00C5113D">
        <w:rPr>
          <w:rFonts w:asciiTheme="minorHAnsi" w:hAnsiTheme="minorHAnsi" w:cstheme="minorHAnsi"/>
        </w:rPr>
        <w:t xml:space="preserve">e and the </w:t>
      </w:r>
      <w:r w:rsidR="00813341">
        <w:rPr>
          <w:rFonts w:asciiTheme="minorHAnsi" w:hAnsiTheme="minorHAnsi" w:cstheme="minorHAnsi"/>
        </w:rPr>
        <w:t>habitat</w:t>
      </w:r>
      <w:r w:rsidR="00C5113D">
        <w:rPr>
          <w:rFonts w:asciiTheme="minorHAnsi" w:hAnsiTheme="minorHAnsi" w:cstheme="minorHAnsi"/>
        </w:rPr>
        <w:t xml:space="preserve"> they provide</w:t>
      </w:r>
      <w:r w:rsidR="00813341">
        <w:rPr>
          <w:rFonts w:asciiTheme="minorHAnsi" w:hAnsiTheme="minorHAnsi" w:cstheme="minorHAnsi"/>
        </w:rPr>
        <w:t>.</w:t>
      </w:r>
      <w:r w:rsidR="00510D60">
        <w:rPr>
          <w:rFonts w:asciiTheme="minorHAnsi" w:hAnsiTheme="minorHAnsi" w:cstheme="minorHAnsi"/>
        </w:rPr>
        <w:t xml:space="preserve"> </w:t>
      </w:r>
      <w:proofErr w:type="gramStart"/>
      <w:r w:rsidR="00510D60">
        <w:rPr>
          <w:rFonts w:asciiTheme="minorHAnsi" w:hAnsiTheme="minorHAnsi" w:cstheme="minorHAnsi"/>
        </w:rPr>
        <w:t>Additional information from Shears &amp; Babcock (2003).</w:t>
      </w:r>
      <w:proofErr w:type="gramEnd"/>
    </w:p>
    <w:p w:rsidR="0041274C" w:rsidRDefault="0041274C"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San Diego-La Jolla Ecological </w:t>
      </w:r>
      <w:r w:rsidR="00FF7FC0">
        <w:rPr>
          <w:rFonts w:asciiTheme="minorHAnsi" w:hAnsiTheme="minorHAnsi" w:cstheme="minorHAnsi"/>
        </w:rPr>
        <w:t>R</w:t>
      </w:r>
      <w:r>
        <w:rPr>
          <w:rFonts w:asciiTheme="minorHAnsi" w:hAnsiTheme="minorHAnsi" w:cstheme="minorHAnsi"/>
        </w:rPr>
        <w:t>eserve, California, USA</w:t>
      </w:r>
    </w:p>
    <w:p w:rsidR="00637F51" w:rsidRDefault="003F5362"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This</w:t>
      </w:r>
      <w:r w:rsidR="00845B90">
        <w:rPr>
          <w:rFonts w:asciiTheme="minorHAnsi" w:hAnsiTheme="minorHAnsi" w:cstheme="minorHAnsi"/>
        </w:rPr>
        <w:t xml:space="preserve"> marine reserve</w:t>
      </w:r>
      <w:r>
        <w:rPr>
          <w:rFonts w:asciiTheme="minorHAnsi" w:hAnsiTheme="minorHAnsi" w:cstheme="minorHAnsi"/>
        </w:rPr>
        <w:t xml:space="preserve"> </w:t>
      </w:r>
      <w:r w:rsidR="0035798A">
        <w:rPr>
          <w:rFonts w:asciiTheme="minorHAnsi" w:hAnsiTheme="minorHAnsi" w:cstheme="minorHAnsi"/>
        </w:rPr>
        <w:t xml:space="preserve">illustrates </w:t>
      </w:r>
      <w:r>
        <w:rPr>
          <w:rFonts w:asciiTheme="minorHAnsi" w:hAnsiTheme="minorHAnsi" w:cstheme="minorHAnsi"/>
        </w:rPr>
        <w:t xml:space="preserve">how </w:t>
      </w:r>
      <w:r w:rsidR="00845B90">
        <w:rPr>
          <w:rFonts w:asciiTheme="minorHAnsi" w:hAnsiTheme="minorHAnsi" w:cstheme="minorHAnsi"/>
        </w:rPr>
        <w:t xml:space="preserve">a </w:t>
      </w:r>
      <w:r w:rsidR="000C3F3F">
        <w:rPr>
          <w:rFonts w:asciiTheme="minorHAnsi" w:hAnsiTheme="minorHAnsi" w:cstheme="minorHAnsi"/>
        </w:rPr>
        <w:t xml:space="preserve">protected area </w:t>
      </w:r>
      <w:r w:rsidR="00845B90">
        <w:rPr>
          <w:rFonts w:asciiTheme="minorHAnsi" w:hAnsiTheme="minorHAnsi" w:cstheme="minorHAnsi"/>
        </w:rPr>
        <w:t xml:space="preserve">can </w:t>
      </w:r>
      <w:r w:rsidR="000C3F3F">
        <w:rPr>
          <w:rFonts w:asciiTheme="minorHAnsi" w:hAnsiTheme="minorHAnsi" w:cstheme="minorHAnsi"/>
        </w:rPr>
        <w:t>benefit an entire</w:t>
      </w:r>
      <w:r w:rsidR="00845B90">
        <w:rPr>
          <w:rFonts w:asciiTheme="minorHAnsi" w:hAnsiTheme="minorHAnsi" w:cstheme="minorHAnsi"/>
        </w:rPr>
        <w:t xml:space="preserve"> community</w:t>
      </w:r>
      <w:r w:rsidR="000C3F3F">
        <w:rPr>
          <w:rFonts w:asciiTheme="minorHAnsi" w:hAnsiTheme="minorHAnsi" w:cstheme="minorHAnsi"/>
        </w:rPr>
        <w:t xml:space="preserve"> of fishes and invertebrates</w:t>
      </w:r>
      <w:r w:rsidR="00845B90">
        <w:rPr>
          <w:rFonts w:asciiTheme="minorHAnsi" w:hAnsiTheme="minorHAnsi" w:cstheme="minorHAnsi"/>
        </w:rPr>
        <w:t>, even if the reserve’s</w:t>
      </w:r>
      <w:r w:rsidR="0035798A">
        <w:rPr>
          <w:rFonts w:asciiTheme="minorHAnsi" w:hAnsiTheme="minorHAnsi" w:cstheme="minorHAnsi"/>
        </w:rPr>
        <w:t xml:space="preserve"> small</w:t>
      </w:r>
      <w:r w:rsidR="00845B90">
        <w:rPr>
          <w:rFonts w:asciiTheme="minorHAnsi" w:hAnsiTheme="minorHAnsi" w:cstheme="minorHAnsi"/>
        </w:rPr>
        <w:t xml:space="preserve"> size limit </w:t>
      </w:r>
      <w:r w:rsidR="000C3F3F">
        <w:rPr>
          <w:rFonts w:asciiTheme="minorHAnsi" w:hAnsiTheme="minorHAnsi" w:cstheme="minorHAnsi"/>
        </w:rPr>
        <w:t>the protection of</w:t>
      </w:r>
      <w:r w:rsidR="00845B90">
        <w:rPr>
          <w:rFonts w:asciiTheme="minorHAnsi" w:hAnsiTheme="minorHAnsi" w:cstheme="minorHAnsi"/>
        </w:rPr>
        <w:t xml:space="preserve"> </w:t>
      </w:r>
      <w:r w:rsidR="0035798A">
        <w:rPr>
          <w:rFonts w:asciiTheme="minorHAnsi" w:hAnsiTheme="minorHAnsi" w:cstheme="minorHAnsi"/>
        </w:rPr>
        <w:t xml:space="preserve">highly mobile </w:t>
      </w:r>
      <w:r w:rsidR="00845B90">
        <w:rPr>
          <w:rFonts w:asciiTheme="minorHAnsi" w:hAnsiTheme="minorHAnsi" w:cstheme="minorHAnsi"/>
        </w:rPr>
        <w:t>species</w:t>
      </w:r>
      <w:r>
        <w:rPr>
          <w:rFonts w:asciiTheme="minorHAnsi" w:hAnsiTheme="minorHAnsi" w:cstheme="minorHAnsi"/>
        </w:rPr>
        <w:t xml:space="preserve">. Created in </w:t>
      </w:r>
      <w:r w:rsidR="00BD69ED">
        <w:rPr>
          <w:rFonts w:asciiTheme="minorHAnsi" w:hAnsiTheme="minorHAnsi" w:cstheme="minorHAnsi"/>
        </w:rPr>
        <w:t>1971 as a no-take zone in the larger La Jolla Underwater Park, the Ecological Reserve covers 2.2 square kilometers and a variety of habitats.</w:t>
      </w:r>
      <w:r w:rsidR="003E59DD">
        <w:rPr>
          <w:rFonts w:asciiTheme="minorHAnsi" w:hAnsiTheme="minorHAnsi" w:cstheme="minorHAnsi"/>
        </w:rPr>
        <w:t xml:space="preserve"> </w:t>
      </w:r>
      <w:r w:rsidR="00796412">
        <w:rPr>
          <w:rFonts w:asciiTheme="minorHAnsi" w:hAnsiTheme="minorHAnsi" w:cstheme="minorHAnsi"/>
        </w:rPr>
        <w:t xml:space="preserve">The reserve protects key populations of green abalone and vermilion rockfish, which have been overfished in areas outside the reserve. </w:t>
      </w:r>
      <w:r w:rsidR="003E59DD">
        <w:rPr>
          <w:rFonts w:asciiTheme="minorHAnsi" w:hAnsiTheme="minorHAnsi" w:cstheme="minorHAnsi"/>
        </w:rPr>
        <w:t xml:space="preserve">Species that are stationary or have small home ranges – like rock scallops, spiny lobsters, and red sea urchins – have </w:t>
      </w:r>
      <w:r w:rsidR="00796412">
        <w:rPr>
          <w:rFonts w:asciiTheme="minorHAnsi" w:hAnsiTheme="minorHAnsi" w:cstheme="minorHAnsi"/>
        </w:rPr>
        <w:t xml:space="preserve">also </w:t>
      </w:r>
      <w:r w:rsidR="003E59DD">
        <w:rPr>
          <w:rFonts w:asciiTheme="minorHAnsi" w:hAnsiTheme="minorHAnsi" w:cstheme="minorHAnsi"/>
        </w:rPr>
        <w:t>increased in number compared to areas outside the reserve. However, because the reserve is</w:t>
      </w:r>
      <w:r w:rsidR="00BD69ED">
        <w:rPr>
          <w:rFonts w:asciiTheme="minorHAnsi" w:hAnsiTheme="minorHAnsi" w:cstheme="minorHAnsi"/>
        </w:rPr>
        <w:t xml:space="preserve"> relatively small, studies have shown that more mobile species benefit</w:t>
      </w:r>
      <w:r w:rsidR="00431601">
        <w:rPr>
          <w:rFonts w:asciiTheme="minorHAnsi" w:hAnsiTheme="minorHAnsi" w:cstheme="minorHAnsi"/>
        </w:rPr>
        <w:t xml:space="preserve"> less</w:t>
      </w:r>
      <w:r w:rsidR="00BD69ED">
        <w:rPr>
          <w:rFonts w:asciiTheme="minorHAnsi" w:hAnsiTheme="minorHAnsi" w:cstheme="minorHAnsi"/>
        </w:rPr>
        <w:t xml:space="preserve">. </w:t>
      </w:r>
      <w:r w:rsidR="007139F7">
        <w:rPr>
          <w:rFonts w:asciiTheme="minorHAnsi" w:hAnsiTheme="minorHAnsi" w:cstheme="minorHAnsi"/>
        </w:rPr>
        <w:t xml:space="preserve">Far-ranging fish like kelp bass, which can move in and out of the reserve, </w:t>
      </w:r>
      <w:r w:rsidR="003E59DD">
        <w:rPr>
          <w:rFonts w:asciiTheme="minorHAnsi" w:hAnsiTheme="minorHAnsi" w:cstheme="minorHAnsi"/>
        </w:rPr>
        <w:t>declined in number</w:t>
      </w:r>
      <w:r w:rsidR="007139F7">
        <w:rPr>
          <w:rFonts w:asciiTheme="minorHAnsi" w:hAnsiTheme="minorHAnsi" w:cstheme="minorHAnsi"/>
        </w:rPr>
        <w:t>.</w:t>
      </w:r>
      <w:r w:rsidR="00B40D83">
        <w:rPr>
          <w:rFonts w:asciiTheme="minorHAnsi" w:hAnsiTheme="minorHAnsi" w:cstheme="minorHAnsi"/>
        </w:rPr>
        <w:t xml:space="preserve"> This illustrates the need to carefully consider which fishes and invertebrates </w:t>
      </w:r>
      <w:r w:rsidR="004775AA">
        <w:rPr>
          <w:rFonts w:asciiTheme="minorHAnsi" w:hAnsiTheme="minorHAnsi" w:cstheme="minorHAnsi"/>
        </w:rPr>
        <w:t>we hope to protect</w:t>
      </w:r>
      <w:r w:rsidR="00B40D83">
        <w:rPr>
          <w:rFonts w:asciiTheme="minorHAnsi" w:hAnsiTheme="minorHAnsi" w:cstheme="minorHAnsi"/>
        </w:rPr>
        <w:t xml:space="preserve"> when determining the size of a marine reserve.</w:t>
      </w:r>
    </w:p>
    <w:p w:rsidR="00637F51" w:rsidRDefault="00416EFB" w:rsidP="00A903EA">
      <w:pPr>
        <w:pStyle w:val="NormalWeb"/>
        <w:shd w:val="clear" w:color="auto" w:fill="FFFFFF"/>
        <w:spacing w:before="0" w:beforeAutospacing="0" w:after="240" w:afterAutospacing="0"/>
        <w:rPr>
          <w:rFonts w:asciiTheme="minorHAnsi" w:hAnsiTheme="minorHAnsi" w:cstheme="minorHAnsi"/>
        </w:rPr>
      </w:pPr>
      <w:proofErr w:type="spellStart"/>
      <w:r w:rsidRPr="00416EFB">
        <w:rPr>
          <w:rFonts w:asciiTheme="minorHAnsi" w:hAnsiTheme="minorHAnsi" w:cstheme="minorHAnsi"/>
        </w:rPr>
        <w:t>Arquipélago</w:t>
      </w:r>
      <w:proofErr w:type="spellEnd"/>
      <w:r>
        <w:rPr>
          <w:rFonts w:asciiTheme="minorHAnsi" w:hAnsiTheme="minorHAnsi" w:cstheme="minorHAnsi"/>
        </w:rPr>
        <w:t xml:space="preserve">, </w:t>
      </w:r>
      <w:proofErr w:type="spellStart"/>
      <w:r>
        <w:rPr>
          <w:rFonts w:asciiTheme="minorHAnsi" w:hAnsiTheme="minorHAnsi" w:cstheme="minorHAnsi"/>
        </w:rPr>
        <w:t>Abrohlos</w:t>
      </w:r>
      <w:proofErr w:type="spellEnd"/>
      <w:r>
        <w:rPr>
          <w:rFonts w:asciiTheme="minorHAnsi" w:hAnsiTheme="minorHAnsi" w:cstheme="minorHAnsi"/>
        </w:rPr>
        <w:t xml:space="preserve"> Reefs, </w:t>
      </w:r>
      <w:r w:rsidR="00637F51">
        <w:rPr>
          <w:rFonts w:asciiTheme="minorHAnsi" w:hAnsiTheme="minorHAnsi" w:cstheme="minorHAnsi"/>
        </w:rPr>
        <w:t>Brazil</w:t>
      </w:r>
    </w:p>
    <w:p w:rsidR="00637F51" w:rsidRDefault="006A2E57" w:rsidP="00A903EA">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Brazil’s coral reefs</w:t>
      </w:r>
      <w:r w:rsidR="00637F51">
        <w:rPr>
          <w:rFonts w:asciiTheme="minorHAnsi" w:hAnsiTheme="minorHAnsi" w:cstheme="minorHAnsi"/>
        </w:rPr>
        <w:t xml:space="preserve"> ha</w:t>
      </w:r>
      <w:r>
        <w:rPr>
          <w:rFonts w:asciiTheme="minorHAnsi" w:hAnsiTheme="minorHAnsi" w:cstheme="minorHAnsi"/>
        </w:rPr>
        <w:t>ve</w:t>
      </w:r>
      <w:r w:rsidR="00637F51">
        <w:rPr>
          <w:rFonts w:asciiTheme="minorHAnsi" w:hAnsiTheme="minorHAnsi" w:cstheme="minorHAnsi"/>
        </w:rPr>
        <w:t xml:space="preserve"> </w:t>
      </w:r>
      <w:r w:rsidR="00F33768">
        <w:rPr>
          <w:rFonts w:asciiTheme="minorHAnsi" w:hAnsiTheme="minorHAnsi" w:cstheme="minorHAnsi"/>
        </w:rPr>
        <w:t>many</w:t>
      </w:r>
      <w:r w:rsidR="00637F51">
        <w:rPr>
          <w:rFonts w:asciiTheme="minorHAnsi" w:hAnsiTheme="minorHAnsi" w:cstheme="minorHAnsi"/>
        </w:rPr>
        <w:t xml:space="preserve"> endemic species</w:t>
      </w:r>
      <w:r w:rsidR="00506F63">
        <w:rPr>
          <w:rFonts w:asciiTheme="minorHAnsi" w:hAnsiTheme="minorHAnsi" w:cstheme="minorHAnsi"/>
        </w:rPr>
        <w:t xml:space="preserve"> (organisms </w:t>
      </w:r>
      <w:r w:rsidR="00637F51">
        <w:rPr>
          <w:rFonts w:asciiTheme="minorHAnsi" w:hAnsiTheme="minorHAnsi" w:cstheme="minorHAnsi"/>
        </w:rPr>
        <w:t>found nowhere else in the world</w:t>
      </w:r>
      <w:r w:rsidR="00506F63">
        <w:rPr>
          <w:rFonts w:asciiTheme="minorHAnsi" w:hAnsiTheme="minorHAnsi" w:cstheme="minorHAnsi"/>
        </w:rPr>
        <w:t>),</w:t>
      </w:r>
      <w:r w:rsidR="00637F51">
        <w:rPr>
          <w:rFonts w:asciiTheme="minorHAnsi" w:hAnsiTheme="minorHAnsi" w:cstheme="minorHAnsi"/>
        </w:rPr>
        <w:t xml:space="preserve"> </w:t>
      </w:r>
      <w:r w:rsidR="00F97295">
        <w:rPr>
          <w:rFonts w:asciiTheme="minorHAnsi" w:hAnsiTheme="minorHAnsi" w:cstheme="minorHAnsi"/>
        </w:rPr>
        <w:t xml:space="preserve">leading </w:t>
      </w:r>
      <w:r w:rsidR="00416EFB">
        <w:rPr>
          <w:rFonts w:asciiTheme="minorHAnsi" w:hAnsiTheme="minorHAnsi" w:cstheme="minorHAnsi"/>
        </w:rPr>
        <w:t>some</w:t>
      </w:r>
      <w:r>
        <w:rPr>
          <w:rFonts w:asciiTheme="minorHAnsi" w:hAnsiTheme="minorHAnsi" w:cstheme="minorHAnsi"/>
        </w:rPr>
        <w:t xml:space="preserve"> scientists </w:t>
      </w:r>
      <w:r w:rsidR="00586E92">
        <w:rPr>
          <w:rFonts w:asciiTheme="minorHAnsi" w:hAnsiTheme="minorHAnsi" w:cstheme="minorHAnsi"/>
        </w:rPr>
        <w:t xml:space="preserve">to </w:t>
      </w:r>
      <w:r>
        <w:rPr>
          <w:rFonts w:asciiTheme="minorHAnsi" w:hAnsiTheme="minorHAnsi" w:cstheme="minorHAnsi"/>
        </w:rPr>
        <w:t xml:space="preserve">believe that </w:t>
      </w:r>
      <w:r w:rsidR="009D1959">
        <w:rPr>
          <w:rFonts w:asciiTheme="minorHAnsi" w:hAnsiTheme="minorHAnsi" w:cstheme="minorHAnsi"/>
        </w:rPr>
        <w:t xml:space="preserve">this </w:t>
      </w:r>
      <w:r>
        <w:rPr>
          <w:rFonts w:asciiTheme="minorHAnsi" w:hAnsiTheme="minorHAnsi" w:cstheme="minorHAnsi"/>
        </w:rPr>
        <w:t xml:space="preserve">coastal </w:t>
      </w:r>
      <w:r w:rsidR="009D1959">
        <w:rPr>
          <w:rFonts w:asciiTheme="minorHAnsi" w:hAnsiTheme="minorHAnsi" w:cstheme="minorHAnsi"/>
        </w:rPr>
        <w:t xml:space="preserve">region </w:t>
      </w:r>
      <w:r w:rsidR="00637F51">
        <w:rPr>
          <w:rFonts w:asciiTheme="minorHAnsi" w:hAnsiTheme="minorHAnsi" w:cstheme="minorHAnsi"/>
        </w:rPr>
        <w:t xml:space="preserve">should be considered its own </w:t>
      </w:r>
      <w:proofErr w:type="spellStart"/>
      <w:r w:rsidR="00637F51">
        <w:rPr>
          <w:rFonts w:asciiTheme="minorHAnsi" w:hAnsiTheme="minorHAnsi" w:cstheme="minorHAnsi"/>
        </w:rPr>
        <w:t>biogeographic</w:t>
      </w:r>
      <w:proofErr w:type="spellEnd"/>
      <w:r w:rsidR="00637F51">
        <w:rPr>
          <w:rFonts w:asciiTheme="minorHAnsi" w:hAnsiTheme="minorHAnsi" w:cstheme="minorHAnsi"/>
        </w:rPr>
        <w:t xml:space="preserve"> province.</w:t>
      </w:r>
      <w:r w:rsidR="00CC3F79">
        <w:rPr>
          <w:rFonts w:asciiTheme="minorHAnsi" w:hAnsiTheme="minorHAnsi" w:cstheme="minorHAnsi"/>
        </w:rPr>
        <w:t xml:space="preserve"> </w:t>
      </w:r>
      <w:r>
        <w:rPr>
          <w:rFonts w:asciiTheme="minorHAnsi" w:hAnsiTheme="minorHAnsi" w:cstheme="minorHAnsi"/>
        </w:rPr>
        <w:t xml:space="preserve">The </w:t>
      </w:r>
      <w:proofErr w:type="spellStart"/>
      <w:r w:rsidRPr="006A2E57">
        <w:rPr>
          <w:rFonts w:asciiTheme="minorHAnsi" w:hAnsiTheme="minorHAnsi" w:cstheme="minorHAnsi"/>
        </w:rPr>
        <w:t>Arquipélago</w:t>
      </w:r>
      <w:proofErr w:type="spellEnd"/>
      <w:r>
        <w:rPr>
          <w:rFonts w:asciiTheme="minorHAnsi" w:hAnsiTheme="minorHAnsi" w:cstheme="minorHAnsi"/>
        </w:rPr>
        <w:t xml:space="preserve"> marine reserve is a</w:t>
      </w:r>
      <w:r w:rsidR="00673E6C">
        <w:rPr>
          <w:rFonts w:asciiTheme="minorHAnsi" w:hAnsiTheme="minorHAnsi" w:cstheme="minorHAnsi"/>
        </w:rPr>
        <w:t>n</w:t>
      </w:r>
      <w:r>
        <w:rPr>
          <w:rFonts w:asciiTheme="minorHAnsi" w:hAnsiTheme="minorHAnsi" w:cstheme="minorHAnsi"/>
        </w:rPr>
        <w:t xml:space="preserve"> </w:t>
      </w:r>
      <w:r w:rsidR="00B61D61">
        <w:rPr>
          <w:rFonts w:asciiTheme="minorHAnsi" w:hAnsiTheme="minorHAnsi" w:cstheme="minorHAnsi"/>
        </w:rPr>
        <w:t xml:space="preserve">802 square kilometer </w:t>
      </w:r>
      <w:r>
        <w:rPr>
          <w:rFonts w:asciiTheme="minorHAnsi" w:hAnsiTheme="minorHAnsi" w:cstheme="minorHAnsi"/>
        </w:rPr>
        <w:t>no-take reserve many miles off Brazil’s coast</w:t>
      </w:r>
      <w:r w:rsidR="00416EFB">
        <w:rPr>
          <w:rFonts w:asciiTheme="minorHAnsi" w:hAnsiTheme="minorHAnsi" w:cstheme="minorHAnsi"/>
        </w:rPr>
        <w:t xml:space="preserve"> </w:t>
      </w:r>
      <w:r w:rsidR="009F04A1">
        <w:rPr>
          <w:rFonts w:asciiTheme="minorHAnsi" w:hAnsiTheme="minorHAnsi" w:cstheme="minorHAnsi"/>
        </w:rPr>
        <w:t xml:space="preserve">that </w:t>
      </w:r>
      <w:r w:rsidR="00416EFB">
        <w:rPr>
          <w:rFonts w:asciiTheme="minorHAnsi" w:hAnsiTheme="minorHAnsi" w:cstheme="minorHAnsi"/>
        </w:rPr>
        <w:t>has successfully protected many of the</w:t>
      </w:r>
      <w:r w:rsidR="00920003">
        <w:rPr>
          <w:rFonts w:asciiTheme="minorHAnsi" w:hAnsiTheme="minorHAnsi" w:cstheme="minorHAnsi"/>
        </w:rPr>
        <w:t xml:space="preserve"> region’s</w:t>
      </w:r>
      <w:r w:rsidR="00416EFB">
        <w:rPr>
          <w:rFonts w:asciiTheme="minorHAnsi" w:hAnsiTheme="minorHAnsi" w:cstheme="minorHAnsi"/>
        </w:rPr>
        <w:t xml:space="preserve"> major commercial fish species </w:t>
      </w:r>
      <w:r w:rsidR="009F04A1">
        <w:rPr>
          <w:rFonts w:asciiTheme="minorHAnsi" w:hAnsiTheme="minorHAnsi" w:cstheme="minorHAnsi"/>
        </w:rPr>
        <w:t>since 1983</w:t>
      </w:r>
      <w:r w:rsidR="00416EFB">
        <w:rPr>
          <w:rFonts w:asciiTheme="minorHAnsi" w:hAnsiTheme="minorHAnsi" w:cstheme="minorHAnsi"/>
        </w:rPr>
        <w:t xml:space="preserve">. </w:t>
      </w:r>
      <w:r w:rsidR="00707503">
        <w:rPr>
          <w:rFonts w:asciiTheme="minorHAnsi" w:hAnsiTheme="minorHAnsi" w:cstheme="minorHAnsi"/>
        </w:rPr>
        <w:t xml:space="preserve">When compared to a partially protected area, </w:t>
      </w:r>
      <w:r w:rsidR="006607CE">
        <w:rPr>
          <w:rFonts w:asciiTheme="minorHAnsi" w:hAnsiTheme="minorHAnsi" w:cstheme="minorHAnsi"/>
        </w:rPr>
        <w:t xml:space="preserve">grouper </w:t>
      </w:r>
      <w:r w:rsidR="00F9759F">
        <w:rPr>
          <w:rFonts w:asciiTheme="minorHAnsi" w:hAnsiTheme="minorHAnsi" w:cstheme="minorHAnsi"/>
        </w:rPr>
        <w:t>numbers</w:t>
      </w:r>
      <w:r w:rsidR="00707503">
        <w:rPr>
          <w:rFonts w:asciiTheme="minorHAnsi" w:hAnsiTheme="minorHAnsi" w:cstheme="minorHAnsi"/>
        </w:rPr>
        <w:t xml:space="preserve"> increased 10% </w:t>
      </w:r>
      <w:r w:rsidR="006607CE">
        <w:rPr>
          <w:rFonts w:asciiTheme="minorHAnsi" w:hAnsiTheme="minorHAnsi" w:cstheme="minorHAnsi"/>
        </w:rPr>
        <w:t>inside the</w:t>
      </w:r>
      <w:r w:rsidR="00707503">
        <w:rPr>
          <w:rFonts w:asciiTheme="minorHAnsi" w:hAnsiTheme="minorHAnsi" w:cstheme="minorHAnsi"/>
        </w:rPr>
        <w:t xml:space="preserve"> marine reserve</w:t>
      </w:r>
      <w:r w:rsidR="006607CE">
        <w:rPr>
          <w:rFonts w:asciiTheme="minorHAnsi" w:hAnsiTheme="minorHAnsi" w:cstheme="minorHAnsi"/>
        </w:rPr>
        <w:t xml:space="preserve">. </w:t>
      </w:r>
      <w:r w:rsidR="00B954E1">
        <w:rPr>
          <w:rFonts w:asciiTheme="minorHAnsi" w:hAnsiTheme="minorHAnsi" w:cstheme="minorHAnsi"/>
        </w:rPr>
        <w:t xml:space="preserve">Although most of the groupers found </w:t>
      </w:r>
      <w:r w:rsidR="00725D37">
        <w:rPr>
          <w:rFonts w:asciiTheme="minorHAnsi" w:hAnsiTheme="minorHAnsi" w:cstheme="minorHAnsi"/>
        </w:rPr>
        <w:t xml:space="preserve">at the partially protected site </w:t>
      </w:r>
      <w:r w:rsidR="00B954E1">
        <w:rPr>
          <w:rFonts w:asciiTheme="minorHAnsi" w:hAnsiTheme="minorHAnsi" w:cstheme="minorHAnsi"/>
        </w:rPr>
        <w:t>were</w:t>
      </w:r>
      <w:r w:rsidR="006607CE">
        <w:rPr>
          <w:rFonts w:asciiTheme="minorHAnsi" w:hAnsiTheme="minorHAnsi" w:cstheme="minorHAnsi"/>
        </w:rPr>
        <w:t xml:space="preserve"> </w:t>
      </w:r>
      <w:r w:rsidR="00BC2463">
        <w:rPr>
          <w:rFonts w:asciiTheme="minorHAnsi" w:hAnsiTheme="minorHAnsi" w:cstheme="minorHAnsi"/>
        </w:rPr>
        <w:t>relatively small (</w:t>
      </w:r>
      <w:r w:rsidR="006607CE">
        <w:rPr>
          <w:rFonts w:asciiTheme="minorHAnsi" w:hAnsiTheme="minorHAnsi" w:cstheme="minorHAnsi"/>
        </w:rPr>
        <w:t>10-30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w:t>
      </w:r>
      <w:r w:rsidR="00BA38CE">
        <w:rPr>
          <w:rFonts w:asciiTheme="minorHAnsi" w:hAnsiTheme="minorHAnsi" w:cstheme="minorHAnsi"/>
        </w:rPr>
        <w:t>s</w:t>
      </w:r>
      <w:r w:rsidR="006607CE">
        <w:rPr>
          <w:rFonts w:asciiTheme="minorHAnsi" w:hAnsiTheme="minorHAnsi" w:cstheme="minorHAnsi"/>
        </w:rPr>
        <w:t xml:space="preserve"> </w:t>
      </w:r>
      <w:r w:rsidR="00A80A6A">
        <w:rPr>
          <w:rFonts w:asciiTheme="minorHAnsi" w:hAnsiTheme="minorHAnsi" w:cstheme="minorHAnsi"/>
        </w:rPr>
        <w:t>in length</w:t>
      </w:r>
      <w:r w:rsidR="00BC2463">
        <w:rPr>
          <w:rFonts w:asciiTheme="minorHAnsi" w:hAnsiTheme="minorHAnsi" w:cstheme="minorHAnsi"/>
        </w:rPr>
        <w:t>)</w:t>
      </w:r>
      <w:r w:rsidR="006607CE">
        <w:rPr>
          <w:rFonts w:asciiTheme="minorHAnsi" w:hAnsiTheme="minorHAnsi" w:cstheme="minorHAnsi"/>
        </w:rPr>
        <w:t xml:space="preserve">, 70% of the groupers inside </w:t>
      </w:r>
      <w:proofErr w:type="spellStart"/>
      <w:r w:rsidR="00A20A92" w:rsidRPr="00A20A92">
        <w:rPr>
          <w:rFonts w:asciiTheme="minorHAnsi" w:hAnsiTheme="minorHAnsi" w:cstheme="minorHAnsi"/>
        </w:rPr>
        <w:t>Arquipélago</w:t>
      </w:r>
      <w:proofErr w:type="spellEnd"/>
      <w:r w:rsidR="006607CE">
        <w:rPr>
          <w:rFonts w:asciiTheme="minorHAnsi" w:hAnsiTheme="minorHAnsi" w:cstheme="minorHAnsi"/>
        </w:rPr>
        <w:t xml:space="preserve"> marine reserve were </w:t>
      </w:r>
      <w:r w:rsidR="00BC2463">
        <w:rPr>
          <w:rFonts w:asciiTheme="minorHAnsi" w:hAnsiTheme="minorHAnsi" w:cstheme="minorHAnsi"/>
        </w:rPr>
        <w:t>larger (</w:t>
      </w:r>
      <w:r w:rsidR="006607CE">
        <w:rPr>
          <w:rFonts w:asciiTheme="minorHAnsi" w:hAnsiTheme="minorHAnsi" w:cstheme="minorHAnsi"/>
        </w:rPr>
        <w:t>30</w:t>
      </w:r>
      <w:r w:rsidR="00A20A92">
        <w:rPr>
          <w:rFonts w:asciiTheme="minorHAnsi" w:hAnsiTheme="minorHAnsi" w:cstheme="minorHAnsi"/>
        </w:rPr>
        <w:t xml:space="preserve"> </w:t>
      </w:r>
      <w:r w:rsidR="006607CE">
        <w:rPr>
          <w:rFonts w:asciiTheme="minorHAnsi" w:hAnsiTheme="minorHAnsi" w:cstheme="minorHAnsi"/>
        </w:rPr>
        <w:t>c</w:t>
      </w:r>
      <w:r w:rsidR="00A20A92">
        <w:rPr>
          <w:rFonts w:asciiTheme="minorHAnsi" w:hAnsiTheme="minorHAnsi" w:cstheme="minorHAnsi"/>
        </w:rPr>
        <w:t>entimeters</w:t>
      </w:r>
      <w:r w:rsidR="006607CE">
        <w:rPr>
          <w:rFonts w:asciiTheme="minorHAnsi" w:hAnsiTheme="minorHAnsi" w:cstheme="minorHAnsi"/>
        </w:rPr>
        <w:t xml:space="preserve"> or greater</w:t>
      </w:r>
      <w:r w:rsidR="00BC2463">
        <w:rPr>
          <w:rFonts w:asciiTheme="minorHAnsi" w:hAnsiTheme="minorHAnsi" w:cstheme="minorHAnsi"/>
        </w:rPr>
        <w:t>)</w:t>
      </w:r>
      <w:r w:rsidR="006607CE">
        <w:rPr>
          <w:rFonts w:asciiTheme="minorHAnsi" w:hAnsiTheme="minorHAnsi" w:cstheme="minorHAnsi"/>
        </w:rPr>
        <w:t>.</w:t>
      </w:r>
      <w:r w:rsidR="00A20A92">
        <w:rPr>
          <w:rFonts w:asciiTheme="minorHAnsi" w:hAnsiTheme="minorHAnsi" w:cstheme="minorHAnsi"/>
        </w:rPr>
        <w:t xml:space="preserve"> </w:t>
      </w:r>
      <w:r w:rsidR="00181821">
        <w:rPr>
          <w:rFonts w:asciiTheme="minorHAnsi" w:hAnsiTheme="minorHAnsi" w:cstheme="minorHAnsi"/>
        </w:rPr>
        <w:t xml:space="preserve">Partially </w:t>
      </w:r>
      <w:r w:rsidR="00725D37">
        <w:rPr>
          <w:rFonts w:asciiTheme="minorHAnsi" w:hAnsiTheme="minorHAnsi" w:cstheme="minorHAnsi"/>
        </w:rPr>
        <w:t xml:space="preserve">protected areas in this region have </w:t>
      </w:r>
      <w:r w:rsidR="00803BA3">
        <w:rPr>
          <w:rFonts w:asciiTheme="minorHAnsi" w:hAnsiTheme="minorHAnsi" w:cstheme="minorHAnsi"/>
        </w:rPr>
        <w:t xml:space="preserve">provided </w:t>
      </w:r>
      <w:r w:rsidR="00725D37">
        <w:rPr>
          <w:rFonts w:asciiTheme="minorHAnsi" w:hAnsiTheme="minorHAnsi" w:cstheme="minorHAnsi"/>
        </w:rPr>
        <w:t xml:space="preserve">benefits, </w:t>
      </w:r>
      <w:r w:rsidR="00181821">
        <w:rPr>
          <w:rFonts w:asciiTheme="minorHAnsi" w:hAnsiTheme="minorHAnsi" w:cstheme="minorHAnsi"/>
        </w:rPr>
        <w:t xml:space="preserve">yet </w:t>
      </w:r>
      <w:r w:rsidR="00725D37">
        <w:rPr>
          <w:rFonts w:asciiTheme="minorHAnsi" w:hAnsiTheme="minorHAnsi" w:cstheme="minorHAnsi"/>
        </w:rPr>
        <w:t xml:space="preserve">full protection inside </w:t>
      </w:r>
      <w:proofErr w:type="spellStart"/>
      <w:r w:rsidR="00793D35">
        <w:rPr>
          <w:rFonts w:asciiTheme="minorHAnsi" w:hAnsiTheme="minorHAnsi" w:cstheme="minorHAnsi"/>
        </w:rPr>
        <w:t>Arquipelago</w:t>
      </w:r>
      <w:proofErr w:type="spellEnd"/>
      <w:r w:rsidR="00793D35">
        <w:rPr>
          <w:rFonts w:asciiTheme="minorHAnsi" w:hAnsiTheme="minorHAnsi" w:cstheme="minorHAnsi"/>
        </w:rPr>
        <w:t xml:space="preserve"> marine reserves has </w:t>
      </w:r>
      <w:r w:rsidR="00803BA3">
        <w:rPr>
          <w:rFonts w:asciiTheme="minorHAnsi" w:hAnsiTheme="minorHAnsi" w:cstheme="minorHAnsi"/>
        </w:rPr>
        <w:t xml:space="preserve">produced </w:t>
      </w:r>
      <w:r w:rsidR="00793D35">
        <w:rPr>
          <w:rFonts w:asciiTheme="minorHAnsi" w:hAnsiTheme="minorHAnsi" w:cstheme="minorHAnsi"/>
        </w:rPr>
        <w:t>even greater numbers of larger groupers.</w:t>
      </w:r>
      <w:r w:rsidR="00725D37">
        <w:rPr>
          <w:rFonts w:asciiTheme="minorHAnsi" w:hAnsiTheme="minorHAnsi" w:cstheme="minorHAnsi"/>
        </w:rPr>
        <w:t xml:space="preserve"> </w:t>
      </w:r>
      <w:r w:rsidR="00A20A92">
        <w:rPr>
          <w:rFonts w:asciiTheme="minorHAnsi" w:hAnsiTheme="minorHAnsi" w:cstheme="minorHAnsi"/>
        </w:rPr>
        <w:t xml:space="preserve">Since a larger fish </w:t>
      </w:r>
      <w:r w:rsidR="00A80A6A">
        <w:rPr>
          <w:rFonts w:asciiTheme="minorHAnsi" w:hAnsiTheme="minorHAnsi" w:cstheme="minorHAnsi"/>
        </w:rPr>
        <w:t xml:space="preserve">produces </w:t>
      </w:r>
      <w:r w:rsidR="00A20A92">
        <w:rPr>
          <w:rFonts w:asciiTheme="minorHAnsi" w:hAnsiTheme="minorHAnsi" w:cstheme="minorHAnsi"/>
        </w:rPr>
        <w:t xml:space="preserve">more </w:t>
      </w:r>
      <w:r w:rsidR="00506F63">
        <w:rPr>
          <w:rFonts w:asciiTheme="minorHAnsi" w:hAnsiTheme="minorHAnsi" w:cstheme="minorHAnsi"/>
        </w:rPr>
        <w:t xml:space="preserve">eggs </w:t>
      </w:r>
      <w:r w:rsidR="00A20A92">
        <w:rPr>
          <w:rFonts w:asciiTheme="minorHAnsi" w:hAnsiTheme="minorHAnsi" w:cstheme="minorHAnsi"/>
        </w:rPr>
        <w:t>than a smaller one</w:t>
      </w:r>
      <w:r w:rsidR="00673E6C">
        <w:rPr>
          <w:rFonts w:asciiTheme="minorHAnsi" w:hAnsiTheme="minorHAnsi" w:cstheme="minorHAnsi"/>
        </w:rPr>
        <w:t xml:space="preserve"> every time it spawns</w:t>
      </w:r>
      <w:r w:rsidR="00A20A92">
        <w:rPr>
          <w:rFonts w:asciiTheme="minorHAnsi" w:hAnsiTheme="minorHAnsi" w:cstheme="minorHAnsi"/>
        </w:rPr>
        <w:t xml:space="preserve">, </w:t>
      </w:r>
      <w:r w:rsidR="000C6A17">
        <w:rPr>
          <w:rFonts w:asciiTheme="minorHAnsi" w:hAnsiTheme="minorHAnsi" w:cstheme="minorHAnsi"/>
        </w:rPr>
        <w:t xml:space="preserve">the greater numbers and sizes of grouper inside </w:t>
      </w:r>
      <w:r w:rsidR="00181821">
        <w:rPr>
          <w:rFonts w:asciiTheme="minorHAnsi" w:hAnsiTheme="minorHAnsi" w:cstheme="minorHAnsi"/>
        </w:rPr>
        <w:t xml:space="preserve">this and other marine reserves </w:t>
      </w:r>
      <w:r w:rsidR="00506F63">
        <w:rPr>
          <w:rFonts w:asciiTheme="minorHAnsi" w:hAnsiTheme="minorHAnsi" w:cstheme="minorHAnsi"/>
        </w:rPr>
        <w:t>can provide more offspring for the next generation</w:t>
      </w:r>
      <w:r w:rsidR="00A20A92">
        <w:rPr>
          <w:rFonts w:asciiTheme="minorHAnsi" w:hAnsiTheme="minorHAnsi" w:cstheme="minorHAnsi"/>
        </w:rPr>
        <w:t>.</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Abore</w:t>
      </w:r>
      <w:proofErr w:type="spellEnd"/>
      <w:r>
        <w:rPr>
          <w:rFonts w:asciiTheme="minorHAnsi" w:hAnsiTheme="minorHAnsi" w:cstheme="minorHAnsi"/>
        </w:rPr>
        <w:t xml:space="preserve"> Reef, New Caledonia</w:t>
      </w:r>
    </w:p>
    <w:p w:rsidR="00E747EB" w:rsidRDefault="00E747EB" w:rsidP="00E747EB">
      <w:pPr>
        <w:pStyle w:val="NormalWeb"/>
        <w:shd w:val="clear" w:color="auto" w:fill="FFFFFF"/>
        <w:spacing w:before="0" w:beforeAutospacing="0" w:after="240" w:afterAutospacing="0"/>
        <w:rPr>
          <w:rFonts w:asciiTheme="minorHAnsi" w:hAnsiTheme="minorHAnsi" w:cstheme="minorHAnsi"/>
        </w:rPr>
      </w:pPr>
      <w:r>
        <w:rPr>
          <w:rFonts w:asciiTheme="minorHAnsi" w:hAnsiTheme="minorHAnsi" w:cstheme="minorHAnsi"/>
        </w:rPr>
        <w:t xml:space="preserve">The </w:t>
      </w:r>
      <w:proofErr w:type="spellStart"/>
      <w:r>
        <w:rPr>
          <w:rFonts w:asciiTheme="minorHAnsi" w:hAnsiTheme="minorHAnsi" w:cstheme="minorHAnsi"/>
        </w:rPr>
        <w:t>Abore</w:t>
      </w:r>
      <w:proofErr w:type="spellEnd"/>
      <w:r>
        <w:rPr>
          <w:rFonts w:asciiTheme="minorHAnsi" w:hAnsiTheme="minorHAnsi" w:cstheme="minorHAnsi"/>
        </w:rPr>
        <w:t xml:space="preserve"> Reef marine reserve was created in 1990 to protect a 25 kilometer</w:t>
      </w:r>
      <w:r w:rsidR="00803BA3">
        <w:rPr>
          <w:rFonts w:asciiTheme="minorHAnsi" w:hAnsiTheme="minorHAnsi" w:cstheme="minorHAnsi"/>
        </w:rPr>
        <w:t>-long</w:t>
      </w:r>
      <w:r>
        <w:rPr>
          <w:rFonts w:asciiTheme="minorHAnsi" w:hAnsiTheme="minorHAnsi" w:cstheme="minorHAnsi"/>
        </w:rPr>
        <w:t xml:space="preserve"> portion of </w:t>
      </w:r>
      <w:r w:rsidR="005979ED">
        <w:rPr>
          <w:rFonts w:asciiTheme="minorHAnsi" w:hAnsiTheme="minorHAnsi" w:cstheme="minorHAnsi"/>
        </w:rPr>
        <w:t xml:space="preserve">the New Caledonia Barrier Reef, </w:t>
      </w:r>
      <w:r>
        <w:rPr>
          <w:rFonts w:asciiTheme="minorHAnsi" w:hAnsiTheme="minorHAnsi" w:cstheme="minorHAnsi"/>
        </w:rPr>
        <w:t>one of the largest c</w:t>
      </w:r>
      <w:r w:rsidR="005979ED">
        <w:rPr>
          <w:rFonts w:asciiTheme="minorHAnsi" w:hAnsiTheme="minorHAnsi" w:cstheme="minorHAnsi"/>
        </w:rPr>
        <w:t>oral reef systems in the world.</w:t>
      </w:r>
      <w:r>
        <w:rPr>
          <w:rFonts w:asciiTheme="minorHAnsi" w:hAnsiTheme="minorHAnsi" w:cstheme="minorHAnsi"/>
        </w:rPr>
        <w:t xml:space="preserve"> After </w:t>
      </w:r>
      <w:r w:rsidR="00EC2B28">
        <w:rPr>
          <w:rFonts w:asciiTheme="minorHAnsi" w:hAnsiTheme="minorHAnsi" w:cstheme="minorHAnsi"/>
        </w:rPr>
        <w:t xml:space="preserve">3 </w:t>
      </w:r>
      <w:r>
        <w:rPr>
          <w:rFonts w:asciiTheme="minorHAnsi" w:hAnsiTheme="minorHAnsi" w:cstheme="minorHAnsi"/>
        </w:rPr>
        <w:t xml:space="preserve">years of protection, </w:t>
      </w:r>
      <w:r w:rsidR="007A5928">
        <w:rPr>
          <w:rFonts w:asciiTheme="minorHAnsi" w:hAnsiTheme="minorHAnsi" w:cstheme="minorHAnsi"/>
        </w:rPr>
        <w:t xml:space="preserve">most </w:t>
      </w:r>
      <w:r>
        <w:rPr>
          <w:rFonts w:asciiTheme="minorHAnsi" w:hAnsiTheme="minorHAnsi" w:cstheme="minorHAnsi"/>
        </w:rPr>
        <w:t xml:space="preserve">of </w:t>
      </w:r>
      <w:r w:rsidR="00451D86">
        <w:rPr>
          <w:rFonts w:asciiTheme="minorHAnsi" w:hAnsiTheme="minorHAnsi" w:cstheme="minorHAnsi"/>
        </w:rPr>
        <w:t xml:space="preserve">the reserve </w:t>
      </w:r>
      <w:r>
        <w:rPr>
          <w:rFonts w:asciiTheme="minorHAnsi" w:hAnsiTheme="minorHAnsi" w:cstheme="minorHAnsi"/>
        </w:rPr>
        <w:t>was opened to fishing</w:t>
      </w:r>
      <w:r w:rsidR="007A5928">
        <w:rPr>
          <w:rFonts w:asciiTheme="minorHAnsi" w:hAnsiTheme="minorHAnsi" w:cstheme="minorHAnsi"/>
        </w:rPr>
        <w:t xml:space="preserve">—only </w:t>
      </w:r>
      <w:r>
        <w:rPr>
          <w:rFonts w:asciiTheme="minorHAnsi" w:hAnsiTheme="minorHAnsi" w:cstheme="minorHAnsi"/>
        </w:rPr>
        <w:t xml:space="preserve">the southern portion remained </w:t>
      </w:r>
      <w:r>
        <w:rPr>
          <w:rFonts w:asciiTheme="minorHAnsi" w:hAnsiTheme="minorHAnsi" w:cstheme="minorHAnsi"/>
        </w:rPr>
        <w:lastRenderedPageBreak/>
        <w:t>a no-</w:t>
      </w:r>
      <w:r w:rsidR="005979ED">
        <w:rPr>
          <w:rFonts w:asciiTheme="minorHAnsi" w:hAnsiTheme="minorHAnsi" w:cstheme="minorHAnsi"/>
        </w:rPr>
        <w:t xml:space="preserve">take zone. </w:t>
      </w:r>
      <w:r w:rsidR="00E348B8">
        <w:rPr>
          <w:rFonts w:asciiTheme="minorHAnsi" w:hAnsiTheme="minorHAnsi" w:cstheme="minorHAnsi"/>
        </w:rPr>
        <w:t xml:space="preserve">During this time, the overall numbers of fishes on the reef declined almost universally across both the protected and fished areas, most likely due to intensive fishing on the unprotected area of the reef. </w:t>
      </w:r>
      <w:r w:rsidR="005979ED">
        <w:rPr>
          <w:rFonts w:asciiTheme="minorHAnsi" w:hAnsiTheme="minorHAnsi" w:cstheme="minorHAnsi"/>
        </w:rPr>
        <w:t xml:space="preserve">In 1995, all of </w:t>
      </w:r>
      <w:proofErr w:type="spellStart"/>
      <w:r w:rsidR="005979ED">
        <w:rPr>
          <w:rFonts w:asciiTheme="minorHAnsi" w:hAnsiTheme="minorHAnsi" w:cstheme="minorHAnsi"/>
        </w:rPr>
        <w:t>Abore</w:t>
      </w:r>
      <w:proofErr w:type="spellEnd"/>
      <w:r w:rsidR="005979ED">
        <w:rPr>
          <w:rFonts w:asciiTheme="minorHAnsi" w:hAnsiTheme="minorHAnsi" w:cstheme="minorHAnsi"/>
        </w:rPr>
        <w:t xml:space="preserve"> Reef</w:t>
      </w:r>
      <w:r>
        <w:rPr>
          <w:rFonts w:asciiTheme="minorHAnsi" w:hAnsiTheme="minorHAnsi" w:cstheme="minorHAnsi"/>
        </w:rPr>
        <w:t xml:space="preserve"> was again closed to fishing.  </w:t>
      </w:r>
      <w:r w:rsidR="00334EB7">
        <w:rPr>
          <w:rFonts w:asciiTheme="minorHAnsi" w:hAnsiTheme="minorHAnsi" w:cstheme="minorHAnsi"/>
        </w:rPr>
        <w:t>After the full closure, scientists found that</w:t>
      </w:r>
      <w:r>
        <w:rPr>
          <w:rFonts w:asciiTheme="minorHAnsi" w:hAnsiTheme="minorHAnsi" w:cstheme="minorHAnsi"/>
        </w:rPr>
        <w:t xml:space="preserve"> the area that remained </w:t>
      </w:r>
      <w:r w:rsidR="00334EB7">
        <w:rPr>
          <w:rFonts w:asciiTheme="minorHAnsi" w:hAnsiTheme="minorHAnsi" w:cstheme="minorHAnsi"/>
        </w:rPr>
        <w:t xml:space="preserve">fully </w:t>
      </w:r>
      <w:r>
        <w:rPr>
          <w:rFonts w:asciiTheme="minorHAnsi" w:hAnsiTheme="minorHAnsi" w:cstheme="minorHAnsi"/>
        </w:rPr>
        <w:t>protected for those two years</w:t>
      </w:r>
      <w:r w:rsidR="00334EB7">
        <w:rPr>
          <w:rFonts w:asciiTheme="minorHAnsi" w:hAnsiTheme="minorHAnsi" w:cstheme="minorHAnsi"/>
        </w:rPr>
        <w:t xml:space="preserve"> had smaller declines than the fished sites</w:t>
      </w:r>
      <w:r w:rsidR="00E348B8">
        <w:rPr>
          <w:rFonts w:asciiTheme="minorHAnsi" w:hAnsiTheme="minorHAnsi" w:cstheme="minorHAnsi"/>
        </w:rPr>
        <w:t>.  T</w:t>
      </w:r>
      <w:r>
        <w:rPr>
          <w:rFonts w:asciiTheme="minorHAnsi" w:hAnsiTheme="minorHAnsi" w:cstheme="minorHAnsi"/>
        </w:rPr>
        <w:t xml:space="preserve">he </w:t>
      </w:r>
      <w:r w:rsidR="00EC2B28">
        <w:rPr>
          <w:rFonts w:asciiTheme="minorHAnsi" w:hAnsiTheme="minorHAnsi" w:cstheme="minorHAnsi"/>
        </w:rPr>
        <w:t xml:space="preserve">numbers </w:t>
      </w:r>
      <w:r>
        <w:rPr>
          <w:rFonts w:asciiTheme="minorHAnsi" w:hAnsiTheme="minorHAnsi" w:cstheme="minorHAnsi"/>
        </w:rPr>
        <w:t xml:space="preserve">of fishes </w:t>
      </w:r>
      <w:r w:rsidR="00EC2B28">
        <w:rPr>
          <w:rFonts w:asciiTheme="minorHAnsi" w:hAnsiTheme="minorHAnsi" w:cstheme="minorHAnsi"/>
        </w:rPr>
        <w:t xml:space="preserve">were </w:t>
      </w:r>
      <w:r>
        <w:rPr>
          <w:rFonts w:asciiTheme="minorHAnsi" w:hAnsiTheme="minorHAnsi" w:cstheme="minorHAnsi"/>
        </w:rPr>
        <w:t>higher across almost all levels of the food web, with significantly greater numbers of fish that eat plants (herbivores), fish that eat prey like urchins and crabs (</w:t>
      </w:r>
      <w:proofErr w:type="spellStart"/>
      <w:r>
        <w:rPr>
          <w:rFonts w:asciiTheme="minorHAnsi" w:hAnsiTheme="minorHAnsi" w:cstheme="minorHAnsi"/>
        </w:rPr>
        <w:t>macrocarnivores</w:t>
      </w:r>
      <w:proofErr w:type="spellEnd"/>
      <w:r>
        <w:rPr>
          <w:rFonts w:asciiTheme="minorHAnsi" w:hAnsiTheme="minorHAnsi" w:cstheme="minorHAnsi"/>
        </w:rPr>
        <w:t>), and fish that eat primarily other fish (</w:t>
      </w:r>
      <w:proofErr w:type="spellStart"/>
      <w:r>
        <w:rPr>
          <w:rFonts w:asciiTheme="minorHAnsi" w:hAnsiTheme="minorHAnsi" w:cstheme="minorHAnsi"/>
        </w:rPr>
        <w:t>piscivores</w:t>
      </w:r>
      <w:proofErr w:type="spellEnd"/>
      <w:r>
        <w:rPr>
          <w:rFonts w:asciiTheme="minorHAnsi" w:hAnsiTheme="minorHAnsi" w:cstheme="minorHAnsi"/>
        </w:rPr>
        <w:t xml:space="preserve">). </w:t>
      </w:r>
      <w:proofErr w:type="spellStart"/>
      <w:r>
        <w:rPr>
          <w:rFonts w:asciiTheme="minorHAnsi" w:hAnsiTheme="minorHAnsi" w:cstheme="minorHAnsi"/>
        </w:rPr>
        <w:t>Abore</w:t>
      </w:r>
      <w:proofErr w:type="spellEnd"/>
      <w:r>
        <w:rPr>
          <w:rFonts w:asciiTheme="minorHAnsi" w:hAnsiTheme="minorHAnsi" w:cstheme="minorHAnsi"/>
        </w:rPr>
        <w:t xml:space="preserve"> Reef is an important reminder that </w:t>
      </w:r>
      <w:r w:rsidR="00334EB7">
        <w:rPr>
          <w:rFonts w:asciiTheme="minorHAnsi" w:hAnsiTheme="minorHAnsi" w:cstheme="minorHAnsi"/>
        </w:rPr>
        <w:t xml:space="preserve">even </w:t>
      </w:r>
      <w:r>
        <w:rPr>
          <w:rFonts w:asciiTheme="minorHAnsi" w:hAnsiTheme="minorHAnsi" w:cstheme="minorHAnsi"/>
        </w:rPr>
        <w:t xml:space="preserve">isolated areas can be very sensitive to fishing pressure, and that marine reserves are most effective when </w:t>
      </w:r>
      <w:r w:rsidR="008407F9">
        <w:rPr>
          <w:rFonts w:asciiTheme="minorHAnsi" w:hAnsiTheme="minorHAnsi" w:cstheme="minorHAnsi"/>
        </w:rPr>
        <w:t>they are permanently protected.</w:t>
      </w:r>
    </w:p>
    <w:p w:rsidR="00E747EB" w:rsidRDefault="00E747EB" w:rsidP="00E747EB">
      <w:pPr>
        <w:pStyle w:val="NormalWeb"/>
        <w:shd w:val="clear" w:color="auto" w:fill="FFFFFF"/>
        <w:spacing w:before="0" w:beforeAutospacing="0" w:after="240" w:afterAutospacing="0"/>
        <w:rPr>
          <w:rFonts w:asciiTheme="minorHAnsi" w:hAnsiTheme="minorHAnsi" w:cstheme="minorHAnsi"/>
          <w:i/>
        </w:rPr>
      </w:pPr>
      <w:r>
        <w:rPr>
          <w:rFonts w:asciiTheme="minorHAnsi" w:hAnsiTheme="minorHAnsi" w:cstheme="minorHAnsi"/>
          <w:i/>
        </w:rPr>
        <w:t xml:space="preserve">Not included: </w:t>
      </w:r>
      <w:r w:rsidRPr="004D02E7">
        <w:rPr>
          <w:rFonts w:asciiTheme="minorHAnsi" w:hAnsiTheme="minorHAnsi" w:cstheme="minorHAnsi"/>
          <w:i/>
        </w:rPr>
        <w:t xml:space="preserve">The study also showed a dramatic decline in the family </w:t>
      </w:r>
      <w:proofErr w:type="spellStart"/>
      <w:r w:rsidRPr="004D02E7">
        <w:rPr>
          <w:rFonts w:asciiTheme="minorHAnsi" w:hAnsiTheme="minorHAnsi" w:cstheme="minorHAnsi"/>
          <w:i/>
        </w:rPr>
        <w:t>Acanthuridae</w:t>
      </w:r>
      <w:proofErr w:type="spellEnd"/>
      <w:r w:rsidRPr="004D02E7">
        <w:rPr>
          <w:rFonts w:asciiTheme="minorHAnsi" w:hAnsiTheme="minorHAnsi" w:cstheme="minorHAnsi"/>
          <w:i/>
        </w:rPr>
        <w:t xml:space="preserve"> (</w:t>
      </w:r>
      <w:proofErr w:type="spellStart"/>
      <w:r w:rsidRPr="004D02E7">
        <w:rPr>
          <w:rFonts w:asciiTheme="minorHAnsi" w:hAnsiTheme="minorHAnsi" w:cstheme="minorHAnsi"/>
          <w:i/>
        </w:rPr>
        <w:t>surgeonfishes</w:t>
      </w:r>
      <w:proofErr w:type="spellEnd"/>
      <w:r w:rsidRPr="004D02E7">
        <w:rPr>
          <w:rFonts w:asciiTheme="minorHAnsi" w:hAnsiTheme="minorHAnsi" w:cstheme="minorHAnsi"/>
          <w:i/>
        </w:rPr>
        <w:t>), possibly because one of the most sought-after species also has a large home range and probably left t</w:t>
      </w:r>
      <w:r>
        <w:rPr>
          <w:rFonts w:asciiTheme="minorHAnsi" w:hAnsiTheme="minorHAnsi" w:cstheme="minorHAnsi"/>
          <w:i/>
        </w:rPr>
        <w:t>he reserve to the fished area.</w:t>
      </w:r>
    </w:p>
    <w:p w:rsidR="00E747EB" w:rsidRDefault="005979ED" w:rsidP="00E747EB">
      <w:pPr>
        <w:pStyle w:val="NormalWeb"/>
        <w:shd w:val="clear" w:color="auto" w:fill="FFFFFF"/>
        <w:spacing w:before="0" w:beforeAutospacing="0" w:after="240" w:afterAutospacing="0"/>
        <w:rPr>
          <w:rFonts w:asciiTheme="minorHAnsi" w:hAnsiTheme="minorHAnsi" w:cstheme="minorHAnsi"/>
        </w:rPr>
      </w:pPr>
      <w:proofErr w:type="spellStart"/>
      <w:r>
        <w:rPr>
          <w:rFonts w:asciiTheme="minorHAnsi" w:hAnsiTheme="minorHAnsi" w:cstheme="minorHAnsi"/>
        </w:rPr>
        <w:t>Mandu</w:t>
      </w:r>
      <w:proofErr w:type="spellEnd"/>
      <w:r>
        <w:rPr>
          <w:rFonts w:asciiTheme="minorHAnsi" w:hAnsiTheme="minorHAnsi" w:cstheme="minorHAnsi"/>
        </w:rPr>
        <w:t xml:space="preserve"> Sanctuary Zone, </w:t>
      </w:r>
      <w:r w:rsidR="00E747EB">
        <w:rPr>
          <w:rFonts w:asciiTheme="minorHAnsi" w:hAnsiTheme="minorHAnsi" w:cstheme="minorHAnsi"/>
        </w:rPr>
        <w:t>Ningaloo Marine Park, Australia</w:t>
      </w:r>
    </w:p>
    <w:p w:rsidR="00E747EB" w:rsidRDefault="00E747EB" w:rsidP="00E747EB">
      <w:pPr>
        <w:pStyle w:val="NormalWeb"/>
        <w:shd w:val="clear" w:color="auto" w:fill="FFFFFF"/>
        <w:spacing w:after="240"/>
        <w:rPr>
          <w:rFonts w:asciiTheme="minorHAnsi" w:hAnsiTheme="minorHAnsi" w:cstheme="minorHAnsi"/>
        </w:rPr>
      </w:pPr>
      <w:r w:rsidRPr="003E7BE8">
        <w:rPr>
          <w:rFonts w:asciiTheme="minorHAnsi" w:hAnsiTheme="minorHAnsi" w:cstheme="minorHAnsi"/>
        </w:rPr>
        <w:t>Ningaloo Marine Park encom</w:t>
      </w:r>
      <w:r w:rsidR="005979ED">
        <w:rPr>
          <w:rFonts w:asciiTheme="minorHAnsi" w:hAnsiTheme="minorHAnsi" w:cstheme="minorHAnsi"/>
        </w:rPr>
        <w:t>passes the entire 300 kilometer-</w:t>
      </w:r>
      <w:r w:rsidRPr="003E7BE8">
        <w:rPr>
          <w:rFonts w:asciiTheme="minorHAnsi" w:hAnsiTheme="minorHAnsi" w:cstheme="minorHAnsi"/>
        </w:rPr>
        <w:t>long Ningaloo Reef</w:t>
      </w:r>
      <w:r>
        <w:rPr>
          <w:rFonts w:asciiTheme="minorHAnsi" w:hAnsiTheme="minorHAnsi" w:cstheme="minorHAnsi"/>
        </w:rPr>
        <w:t xml:space="preserve">, where </w:t>
      </w:r>
      <w:r w:rsidRPr="003E7BE8">
        <w:rPr>
          <w:rFonts w:asciiTheme="minorHAnsi" w:hAnsiTheme="minorHAnsi" w:cstheme="minorHAnsi"/>
        </w:rPr>
        <w:t>all commercial fishing</w:t>
      </w:r>
      <w:r>
        <w:rPr>
          <w:rFonts w:asciiTheme="minorHAnsi" w:hAnsiTheme="minorHAnsi" w:cstheme="minorHAnsi"/>
        </w:rPr>
        <w:t xml:space="preserve"> is banned.</w:t>
      </w:r>
      <w:r w:rsidRPr="003E7BE8">
        <w:rPr>
          <w:rFonts w:asciiTheme="minorHAnsi" w:hAnsiTheme="minorHAnsi" w:cstheme="minorHAnsi"/>
        </w:rPr>
        <w:t xml:space="preserve"> In over 65% of the park, however, recreational fishing is </w:t>
      </w:r>
      <w:r w:rsidR="00544CC8">
        <w:rPr>
          <w:rFonts w:asciiTheme="minorHAnsi" w:hAnsiTheme="minorHAnsi" w:cstheme="minorHAnsi"/>
        </w:rPr>
        <w:t xml:space="preserve">still </w:t>
      </w:r>
      <w:r w:rsidRPr="003E7BE8">
        <w:rPr>
          <w:rFonts w:asciiTheme="minorHAnsi" w:hAnsiTheme="minorHAnsi" w:cstheme="minorHAnsi"/>
        </w:rPr>
        <w:t>allo</w:t>
      </w:r>
      <w:r>
        <w:rPr>
          <w:rFonts w:asciiTheme="minorHAnsi" w:hAnsiTheme="minorHAnsi" w:cstheme="minorHAnsi"/>
        </w:rPr>
        <w:t>wed</w:t>
      </w:r>
      <w:r w:rsidR="00F346B2">
        <w:rPr>
          <w:rFonts w:asciiTheme="minorHAnsi" w:hAnsiTheme="minorHAnsi" w:cstheme="minorHAnsi"/>
        </w:rPr>
        <w:t xml:space="preserve">. </w:t>
      </w:r>
      <w:r w:rsidR="00544CC8">
        <w:rPr>
          <w:rFonts w:asciiTheme="minorHAnsi" w:hAnsiTheme="minorHAnsi" w:cstheme="minorHAnsi"/>
        </w:rPr>
        <w:t xml:space="preserve">In the </w:t>
      </w:r>
      <w:proofErr w:type="spellStart"/>
      <w:r w:rsidR="00544CC8">
        <w:rPr>
          <w:rFonts w:asciiTheme="minorHAnsi" w:hAnsiTheme="minorHAnsi" w:cstheme="minorHAnsi"/>
        </w:rPr>
        <w:t>Mandu</w:t>
      </w:r>
      <w:proofErr w:type="spellEnd"/>
      <w:r w:rsidR="00544CC8">
        <w:rPr>
          <w:rFonts w:asciiTheme="minorHAnsi" w:hAnsiTheme="minorHAnsi" w:cstheme="minorHAnsi"/>
        </w:rPr>
        <w:t xml:space="preserve"> Sanctuary Zone, a marine reserve, both commercial and recreational fishing are prohibited. </w:t>
      </w:r>
      <w:r>
        <w:rPr>
          <w:rFonts w:asciiTheme="minorHAnsi" w:hAnsiTheme="minorHAnsi" w:cstheme="minorHAnsi"/>
        </w:rPr>
        <w:t>Scientists have shown</w:t>
      </w:r>
      <w:r w:rsidRPr="003E7BE8">
        <w:rPr>
          <w:rFonts w:asciiTheme="minorHAnsi" w:hAnsiTheme="minorHAnsi" w:cstheme="minorHAnsi"/>
        </w:rPr>
        <w:t xml:space="preserve"> that the no-take </w:t>
      </w:r>
      <w:proofErr w:type="spellStart"/>
      <w:r w:rsidRPr="003E7BE8">
        <w:rPr>
          <w:rFonts w:asciiTheme="minorHAnsi" w:hAnsiTheme="minorHAnsi" w:cstheme="minorHAnsi"/>
        </w:rPr>
        <w:t>Mandu</w:t>
      </w:r>
      <w:proofErr w:type="spellEnd"/>
      <w:r w:rsidRPr="003E7BE8">
        <w:rPr>
          <w:rFonts w:asciiTheme="minorHAnsi" w:hAnsiTheme="minorHAnsi" w:cstheme="minorHAnsi"/>
        </w:rPr>
        <w:t xml:space="preserve"> Sanctuary Zone had </w:t>
      </w:r>
      <w:r>
        <w:rPr>
          <w:rFonts w:asciiTheme="minorHAnsi" w:hAnsiTheme="minorHAnsi" w:cstheme="minorHAnsi"/>
        </w:rPr>
        <w:t>greater numbers</w:t>
      </w:r>
      <w:r w:rsidRPr="003E7BE8">
        <w:rPr>
          <w:rFonts w:asciiTheme="minorHAnsi" w:hAnsiTheme="minorHAnsi" w:cstheme="minorHAnsi"/>
        </w:rPr>
        <w:t xml:space="preserve"> and l</w:t>
      </w:r>
      <w:r>
        <w:rPr>
          <w:rFonts w:asciiTheme="minorHAnsi" w:hAnsiTheme="minorHAnsi" w:cstheme="minorHAnsi"/>
        </w:rPr>
        <w:t>arger sizes of</w:t>
      </w:r>
      <w:r w:rsidRPr="003E7BE8">
        <w:rPr>
          <w:rFonts w:asciiTheme="minorHAnsi" w:hAnsiTheme="minorHAnsi" w:cstheme="minorHAnsi"/>
        </w:rPr>
        <w:t xml:space="preserve"> </w:t>
      </w:r>
      <w:r w:rsidR="00F346B2">
        <w:rPr>
          <w:rFonts w:asciiTheme="minorHAnsi" w:hAnsiTheme="minorHAnsi" w:cstheme="minorHAnsi"/>
        </w:rPr>
        <w:t xml:space="preserve">fishes called </w:t>
      </w:r>
      <w:r w:rsidRPr="003E7BE8">
        <w:rPr>
          <w:rFonts w:asciiTheme="minorHAnsi" w:hAnsiTheme="minorHAnsi" w:cstheme="minorHAnsi"/>
        </w:rPr>
        <w:t>emperors</w:t>
      </w:r>
      <w:r w:rsidR="00CF5D51">
        <w:rPr>
          <w:rFonts w:asciiTheme="minorHAnsi" w:hAnsiTheme="minorHAnsi" w:cstheme="minorHAnsi"/>
        </w:rPr>
        <w:t xml:space="preserve"> than </w:t>
      </w:r>
      <w:r w:rsidRPr="003E7BE8">
        <w:rPr>
          <w:rFonts w:asciiTheme="minorHAnsi" w:hAnsiTheme="minorHAnsi" w:cstheme="minorHAnsi"/>
        </w:rPr>
        <w:t xml:space="preserve">a nearby site </w:t>
      </w:r>
      <w:r>
        <w:rPr>
          <w:rFonts w:asciiTheme="minorHAnsi" w:hAnsiTheme="minorHAnsi" w:cstheme="minorHAnsi"/>
        </w:rPr>
        <w:t xml:space="preserve">where </w:t>
      </w:r>
      <w:r w:rsidRPr="003E7BE8">
        <w:rPr>
          <w:rFonts w:asciiTheme="minorHAnsi" w:hAnsiTheme="minorHAnsi" w:cstheme="minorHAnsi"/>
        </w:rPr>
        <w:t xml:space="preserve">recreational fishing </w:t>
      </w:r>
      <w:r>
        <w:rPr>
          <w:rFonts w:asciiTheme="minorHAnsi" w:hAnsiTheme="minorHAnsi" w:cstheme="minorHAnsi"/>
        </w:rPr>
        <w:t>is</w:t>
      </w:r>
      <w:r w:rsidRPr="003E7BE8">
        <w:rPr>
          <w:rFonts w:asciiTheme="minorHAnsi" w:hAnsiTheme="minorHAnsi" w:cstheme="minorHAnsi"/>
        </w:rPr>
        <w:t xml:space="preserve"> allowed. These results are intriguing because they illustrate that even moderate levels of recreational fishing can be enough to </w:t>
      </w:r>
      <w:r>
        <w:rPr>
          <w:rFonts w:asciiTheme="minorHAnsi" w:hAnsiTheme="minorHAnsi" w:cstheme="minorHAnsi"/>
        </w:rPr>
        <w:t xml:space="preserve">deplete certain fish populations. This </w:t>
      </w:r>
      <w:r w:rsidRPr="003E7BE8">
        <w:rPr>
          <w:rFonts w:asciiTheme="minorHAnsi" w:hAnsiTheme="minorHAnsi" w:cstheme="minorHAnsi"/>
        </w:rPr>
        <w:t xml:space="preserve">supports the idea that no-take zones </w:t>
      </w:r>
      <w:r w:rsidR="000C0563">
        <w:rPr>
          <w:rFonts w:asciiTheme="minorHAnsi" w:hAnsiTheme="minorHAnsi" w:cstheme="minorHAnsi"/>
        </w:rPr>
        <w:t xml:space="preserve">can lead to greater benefits for fishes and </w:t>
      </w:r>
      <w:r w:rsidR="00A35154">
        <w:rPr>
          <w:rFonts w:asciiTheme="minorHAnsi" w:hAnsiTheme="minorHAnsi" w:cstheme="minorHAnsi"/>
        </w:rPr>
        <w:t>other marine resources</w:t>
      </w:r>
      <w:r w:rsidR="000C0563">
        <w:rPr>
          <w:rFonts w:asciiTheme="minorHAnsi" w:hAnsiTheme="minorHAnsi" w:cstheme="minorHAnsi"/>
        </w:rPr>
        <w:t xml:space="preserve"> than if the sites were only partially protected</w:t>
      </w:r>
      <w:r w:rsidRPr="003E7BE8">
        <w:rPr>
          <w:rFonts w:asciiTheme="minorHAnsi" w:hAnsiTheme="minorHAnsi" w:cstheme="minorHAnsi"/>
        </w:rPr>
        <w:t>.</w:t>
      </w:r>
    </w:p>
    <w:p w:rsidR="00E747EB" w:rsidRPr="00FE4D84" w:rsidRDefault="001C2B95" w:rsidP="0079536F">
      <w:pPr>
        <w:pStyle w:val="NormalWeb"/>
        <w:shd w:val="clear" w:color="auto" w:fill="FFFFFF"/>
        <w:spacing w:before="0" w:beforeAutospacing="0" w:after="240" w:afterAutospacing="0"/>
        <w:rPr>
          <w:rFonts w:asciiTheme="minorHAnsi" w:hAnsiTheme="minorHAnsi" w:cstheme="minorHAnsi"/>
        </w:rPr>
      </w:pPr>
      <w:proofErr w:type="spellStart"/>
      <w:r w:rsidRPr="00FE4D84">
        <w:rPr>
          <w:rFonts w:asciiTheme="minorHAnsi" w:hAnsiTheme="minorHAnsi" w:cstheme="minorHAnsi"/>
        </w:rPr>
        <w:t>Kisite</w:t>
      </w:r>
      <w:proofErr w:type="spellEnd"/>
      <w:r w:rsidRPr="00FE4D84">
        <w:rPr>
          <w:rFonts w:asciiTheme="minorHAnsi" w:hAnsiTheme="minorHAnsi" w:cstheme="minorHAnsi"/>
        </w:rPr>
        <w:t xml:space="preserve"> Marine </w:t>
      </w:r>
      <w:r w:rsidR="00473620" w:rsidRPr="00FE4D84">
        <w:rPr>
          <w:rFonts w:asciiTheme="minorHAnsi" w:hAnsiTheme="minorHAnsi" w:cstheme="minorHAnsi"/>
        </w:rPr>
        <w:t>National Park</w:t>
      </w:r>
      <w:r w:rsidRPr="00FE4D84">
        <w:rPr>
          <w:rFonts w:asciiTheme="minorHAnsi" w:hAnsiTheme="minorHAnsi" w:cstheme="minorHAnsi"/>
        </w:rPr>
        <w:t>, Kenya</w:t>
      </w:r>
    </w:p>
    <w:p w:rsidR="00F346B2" w:rsidRDefault="00473620">
      <w:pPr>
        <w:shd w:val="clear" w:color="auto" w:fill="FFFFFF"/>
        <w:spacing w:after="0" w:line="240" w:lineRule="auto"/>
        <w:rPr>
          <w:rFonts w:asciiTheme="minorHAnsi" w:hAnsiTheme="minorHAnsi" w:cstheme="minorHAnsi"/>
          <w:bCs/>
        </w:rPr>
      </w:pPr>
      <w:r w:rsidRPr="00FE4D84">
        <w:rPr>
          <w:rFonts w:asciiTheme="minorHAnsi" w:hAnsiTheme="minorHAnsi" w:cstheme="minorHAnsi"/>
          <w:sz w:val="24"/>
          <w:szCs w:val="24"/>
        </w:rPr>
        <w:t>In 1973, Kenya established</w:t>
      </w:r>
      <w:r w:rsidRPr="00FE4D84">
        <w:rPr>
          <w:rStyle w:val="apple-converted-space"/>
          <w:rFonts w:asciiTheme="minorHAnsi" w:hAnsiTheme="minorHAnsi" w:cstheme="minorHAnsi"/>
          <w:sz w:val="24"/>
          <w:szCs w:val="24"/>
        </w:rPr>
        <w:t> </w:t>
      </w:r>
      <w:hyperlink r:id="rId5" w:history="1">
        <w:proofErr w:type="spellStart"/>
        <w:r w:rsidRPr="00FE4D84">
          <w:rPr>
            <w:rStyle w:val="Hyperlink"/>
            <w:rFonts w:asciiTheme="minorHAnsi" w:hAnsiTheme="minorHAnsi" w:cstheme="minorHAnsi"/>
            <w:color w:val="auto"/>
            <w:sz w:val="24"/>
            <w:szCs w:val="24"/>
            <w:u w:val="none"/>
          </w:rPr>
          <w:t>Kisite</w:t>
        </w:r>
        <w:proofErr w:type="spellEnd"/>
        <w:r w:rsidRPr="00FE4D84">
          <w:rPr>
            <w:rStyle w:val="Hyperlink"/>
            <w:rFonts w:asciiTheme="minorHAnsi" w:hAnsiTheme="minorHAnsi" w:cstheme="minorHAnsi"/>
            <w:color w:val="auto"/>
            <w:sz w:val="24"/>
            <w:szCs w:val="24"/>
            <w:u w:val="none"/>
          </w:rPr>
          <w:t xml:space="preserve"> Marine National Park</w:t>
        </w:r>
      </w:hyperlink>
      <w:r w:rsidRPr="00FE4D84">
        <w:rPr>
          <w:rStyle w:val="apple-converted-space"/>
          <w:rFonts w:asciiTheme="minorHAnsi" w:hAnsiTheme="minorHAnsi" w:cstheme="minorHAnsi"/>
          <w:sz w:val="24"/>
          <w:szCs w:val="24"/>
        </w:rPr>
        <w:t> </w:t>
      </w:r>
      <w:r w:rsidRPr="00FE4D84">
        <w:rPr>
          <w:rFonts w:asciiTheme="minorHAnsi" w:hAnsiTheme="minorHAnsi" w:cstheme="minorHAnsi"/>
          <w:sz w:val="24"/>
          <w:szCs w:val="24"/>
        </w:rPr>
        <w:t xml:space="preserve">in an area of coral reefs along its southern coast. In the 1990s, authorities began to enforce rules that prohibited fishing, and the park became a marine reserve. </w:t>
      </w:r>
      <w:r w:rsidR="0079536F" w:rsidRPr="00FE4D84">
        <w:rPr>
          <w:rFonts w:asciiTheme="minorHAnsi" w:hAnsiTheme="minorHAnsi" w:cstheme="minorHAnsi"/>
          <w:sz w:val="24"/>
          <w:szCs w:val="24"/>
        </w:rPr>
        <w:t xml:space="preserve">A </w:t>
      </w:r>
      <w:r w:rsidRPr="00FE4D84">
        <w:rPr>
          <w:rFonts w:asciiTheme="minorHAnsi" w:hAnsiTheme="minorHAnsi" w:cstheme="minorHAnsi"/>
          <w:sz w:val="24"/>
          <w:szCs w:val="24"/>
        </w:rPr>
        <w:t xml:space="preserve">study assessed the effectiveness of the </w:t>
      </w:r>
      <w:proofErr w:type="spellStart"/>
      <w:r w:rsidRPr="00FE4D84">
        <w:rPr>
          <w:rFonts w:asciiTheme="minorHAnsi" w:hAnsiTheme="minorHAnsi" w:cstheme="minorHAnsi"/>
          <w:sz w:val="24"/>
          <w:szCs w:val="24"/>
        </w:rPr>
        <w:t>Kisite</w:t>
      </w:r>
      <w:proofErr w:type="spellEnd"/>
      <w:r w:rsidRPr="00FE4D84">
        <w:rPr>
          <w:rFonts w:asciiTheme="minorHAnsi" w:hAnsiTheme="minorHAnsi" w:cstheme="minorHAnsi"/>
          <w:sz w:val="24"/>
          <w:szCs w:val="24"/>
        </w:rPr>
        <w:t xml:space="preserve"> marine reserve and the </w:t>
      </w:r>
      <w:r w:rsidR="0079536F" w:rsidRPr="00FE4D84">
        <w:rPr>
          <w:rFonts w:asciiTheme="minorHAnsi" w:hAnsiTheme="minorHAnsi" w:cstheme="minorHAnsi"/>
          <w:sz w:val="24"/>
          <w:szCs w:val="24"/>
        </w:rPr>
        <w:t xml:space="preserve">Tanzanian </w:t>
      </w:r>
      <w:proofErr w:type="spellStart"/>
      <w:r w:rsidRPr="00FE4D84">
        <w:rPr>
          <w:rFonts w:asciiTheme="minorHAnsi" w:hAnsiTheme="minorHAnsi" w:cstheme="minorHAnsi"/>
          <w:sz w:val="24"/>
          <w:szCs w:val="24"/>
        </w:rPr>
        <w:t>Mtang’ata</w:t>
      </w:r>
      <w:proofErr w:type="spellEnd"/>
      <w:r w:rsidRPr="00FE4D84">
        <w:rPr>
          <w:rFonts w:asciiTheme="minorHAnsi" w:hAnsiTheme="minorHAnsi" w:cstheme="minorHAnsi"/>
          <w:sz w:val="24"/>
          <w:szCs w:val="24"/>
        </w:rPr>
        <w:t xml:space="preserve"> fished </w:t>
      </w:r>
      <w:r w:rsidR="008F6771">
        <w:rPr>
          <w:rFonts w:asciiTheme="minorHAnsi" w:hAnsiTheme="minorHAnsi" w:cstheme="minorHAnsi"/>
          <w:sz w:val="24"/>
          <w:szCs w:val="24"/>
        </w:rPr>
        <w:t>marine protec</w:t>
      </w:r>
      <w:r w:rsidR="00087A96">
        <w:rPr>
          <w:rFonts w:asciiTheme="minorHAnsi" w:hAnsiTheme="minorHAnsi" w:cstheme="minorHAnsi"/>
          <w:sz w:val="24"/>
          <w:szCs w:val="24"/>
        </w:rPr>
        <w:t>ted area</w:t>
      </w:r>
      <w:r w:rsidR="00087A96" w:rsidRPr="00FE4D84">
        <w:rPr>
          <w:rFonts w:asciiTheme="minorHAnsi" w:hAnsiTheme="minorHAnsi" w:cstheme="minorHAnsi"/>
          <w:sz w:val="24"/>
          <w:szCs w:val="24"/>
        </w:rPr>
        <w:t xml:space="preserve"> </w:t>
      </w:r>
      <w:r w:rsidR="00D41CB6">
        <w:rPr>
          <w:rFonts w:asciiTheme="minorHAnsi" w:hAnsiTheme="minorHAnsi" w:cstheme="minorHAnsi"/>
          <w:sz w:val="24"/>
          <w:szCs w:val="24"/>
        </w:rPr>
        <w:t>(</w:t>
      </w:r>
      <w:proofErr w:type="spellStart"/>
      <w:r w:rsidR="00D41CB6">
        <w:rPr>
          <w:rFonts w:asciiTheme="minorHAnsi" w:hAnsiTheme="minorHAnsi" w:cstheme="minorHAnsi"/>
          <w:sz w:val="24"/>
          <w:szCs w:val="24"/>
        </w:rPr>
        <w:t>MPA</w:t>
      </w:r>
      <w:proofErr w:type="spellEnd"/>
      <w:r w:rsidR="00D41CB6">
        <w:rPr>
          <w:rFonts w:asciiTheme="minorHAnsi" w:hAnsiTheme="minorHAnsi" w:cstheme="minorHAnsi"/>
          <w:sz w:val="24"/>
          <w:szCs w:val="24"/>
        </w:rPr>
        <w:t xml:space="preserve">) </w:t>
      </w:r>
      <w:r w:rsidRPr="00FE4D84">
        <w:rPr>
          <w:rFonts w:asciiTheme="minorHAnsi" w:hAnsiTheme="minorHAnsi" w:cstheme="minorHAnsi"/>
          <w:sz w:val="24"/>
          <w:szCs w:val="24"/>
        </w:rPr>
        <w:t xml:space="preserve">by comparing </w:t>
      </w:r>
      <w:r w:rsidR="006D2873">
        <w:rPr>
          <w:rFonts w:asciiTheme="minorHAnsi" w:hAnsiTheme="minorHAnsi" w:cstheme="minorHAnsi"/>
          <w:sz w:val="24"/>
          <w:szCs w:val="24"/>
        </w:rPr>
        <w:t xml:space="preserve">fishes in </w:t>
      </w:r>
      <w:r w:rsidRPr="00FE4D84">
        <w:rPr>
          <w:rFonts w:asciiTheme="minorHAnsi" w:hAnsiTheme="minorHAnsi" w:cstheme="minorHAnsi"/>
          <w:sz w:val="24"/>
          <w:szCs w:val="24"/>
        </w:rPr>
        <w:t xml:space="preserve">similar types of habitat at both locations and </w:t>
      </w:r>
      <w:r w:rsidR="0079536F" w:rsidRPr="00FE4D84">
        <w:rPr>
          <w:rFonts w:asciiTheme="minorHAnsi" w:hAnsiTheme="minorHAnsi" w:cstheme="minorHAnsi"/>
          <w:sz w:val="24"/>
          <w:szCs w:val="24"/>
        </w:rPr>
        <w:t xml:space="preserve">also </w:t>
      </w:r>
      <w:r w:rsidR="00D41CB6">
        <w:rPr>
          <w:rFonts w:asciiTheme="minorHAnsi" w:hAnsiTheme="minorHAnsi" w:cstheme="minorHAnsi"/>
          <w:sz w:val="24"/>
          <w:szCs w:val="24"/>
        </w:rPr>
        <w:t>at</w:t>
      </w:r>
      <w:r w:rsidR="00D41CB6" w:rsidRPr="00FE4D84">
        <w:rPr>
          <w:rFonts w:asciiTheme="minorHAnsi" w:hAnsiTheme="minorHAnsi" w:cstheme="minorHAnsi"/>
          <w:sz w:val="24"/>
          <w:szCs w:val="24"/>
        </w:rPr>
        <w:t xml:space="preserve"> </w:t>
      </w:r>
      <w:r w:rsidRPr="00FE4D84">
        <w:rPr>
          <w:rFonts w:asciiTheme="minorHAnsi" w:hAnsiTheme="minorHAnsi" w:cstheme="minorHAnsi"/>
          <w:sz w:val="24"/>
          <w:szCs w:val="24"/>
        </w:rPr>
        <w:t xml:space="preserve">nearby unprotected reefs. The scientists determined that reduced use of destructive fishing gear in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had successfully increased fish stocks and had kept ecological diversity the </w:t>
      </w:r>
      <w:r w:rsidR="0079536F" w:rsidRPr="00FE4D84">
        <w:rPr>
          <w:rFonts w:asciiTheme="minorHAnsi" w:hAnsiTheme="minorHAnsi" w:cstheme="minorHAnsi"/>
          <w:sz w:val="24"/>
          <w:szCs w:val="24"/>
        </w:rPr>
        <w:t>same</w:t>
      </w:r>
      <w:r w:rsidRPr="00FE4D84">
        <w:rPr>
          <w:rFonts w:asciiTheme="minorHAnsi" w:hAnsiTheme="minorHAnsi" w:cstheme="minorHAnsi"/>
          <w:sz w:val="24"/>
          <w:szCs w:val="24"/>
        </w:rPr>
        <w:t xml:space="preserve">. However, </w:t>
      </w:r>
      <w:r w:rsidR="0079536F" w:rsidRPr="00FE4D84">
        <w:rPr>
          <w:rFonts w:asciiTheme="minorHAnsi" w:hAnsiTheme="minorHAnsi" w:cstheme="minorHAnsi"/>
          <w:sz w:val="24"/>
          <w:szCs w:val="24"/>
        </w:rPr>
        <w:t>a</w:t>
      </w:r>
      <w:r w:rsidRPr="00FE4D84">
        <w:rPr>
          <w:rFonts w:asciiTheme="minorHAnsi" w:hAnsiTheme="minorHAnsi" w:cstheme="minorHAnsi"/>
          <w:sz w:val="24"/>
          <w:szCs w:val="24"/>
        </w:rPr>
        <w:t xml:space="preserve">t the marine reserve, fish biomass was 2.8 times greater than at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xml:space="preserve"> and 11.6 times greater than in fully fished areas. The marine reserve also had higher fish diversity, with approximat</w:t>
      </w:r>
      <w:r w:rsidR="00B17C54">
        <w:rPr>
          <w:rFonts w:asciiTheme="minorHAnsi" w:hAnsiTheme="minorHAnsi" w:cstheme="minorHAnsi"/>
          <w:sz w:val="24"/>
          <w:szCs w:val="24"/>
        </w:rPr>
        <w:t>ely</w:t>
      </w:r>
      <w:r w:rsidRPr="00FE4D84">
        <w:rPr>
          <w:rFonts w:asciiTheme="minorHAnsi" w:hAnsiTheme="minorHAnsi" w:cstheme="minorHAnsi"/>
          <w:sz w:val="24"/>
          <w:szCs w:val="24"/>
        </w:rPr>
        <w:t xml:space="preserve"> 10 more fish species per </w:t>
      </w:r>
      <w:r w:rsidR="006D2873" w:rsidRPr="00FE4D84">
        <w:rPr>
          <w:rFonts w:asciiTheme="minorHAnsi" w:hAnsiTheme="minorHAnsi" w:cstheme="minorHAnsi"/>
          <w:sz w:val="24"/>
          <w:szCs w:val="24"/>
        </w:rPr>
        <w:t xml:space="preserve">sampled </w:t>
      </w:r>
      <w:r w:rsidRPr="00FE4D84">
        <w:rPr>
          <w:rFonts w:asciiTheme="minorHAnsi" w:hAnsiTheme="minorHAnsi" w:cstheme="minorHAnsi"/>
          <w:sz w:val="24"/>
          <w:szCs w:val="24"/>
        </w:rPr>
        <w:t xml:space="preserve">area than the fished </w:t>
      </w:r>
      <w:proofErr w:type="spellStart"/>
      <w:r w:rsidRPr="00FE4D84">
        <w:rPr>
          <w:rFonts w:asciiTheme="minorHAnsi" w:hAnsiTheme="minorHAnsi" w:cstheme="minorHAnsi"/>
          <w:sz w:val="24"/>
          <w:szCs w:val="24"/>
        </w:rPr>
        <w:t>MPA</w:t>
      </w:r>
      <w:proofErr w:type="spellEnd"/>
      <w:r w:rsidRPr="00FE4D84">
        <w:rPr>
          <w:rFonts w:asciiTheme="minorHAnsi" w:hAnsiTheme="minorHAnsi" w:cstheme="minorHAnsi"/>
          <w:sz w:val="24"/>
          <w:szCs w:val="24"/>
        </w:rPr>
        <w:t>. Overall, both protected areas had more fish and biodiversity than unprotected areas</w:t>
      </w:r>
      <w:r w:rsidR="009E03E1">
        <w:rPr>
          <w:rFonts w:asciiTheme="minorHAnsi" w:hAnsiTheme="minorHAnsi" w:cstheme="minorHAnsi"/>
          <w:sz w:val="24"/>
          <w:szCs w:val="24"/>
        </w:rPr>
        <w:t>,</w:t>
      </w:r>
      <w:r w:rsidR="0079536F" w:rsidRPr="00FE4D84">
        <w:rPr>
          <w:rFonts w:asciiTheme="minorHAnsi" w:hAnsiTheme="minorHAnsi" w:cstheme="minorHAnsi"/>
          <w:sz w:val="24"/>
          <w:szCs w:val="24"/>
        </w:rPr>
        <w:t xml:space="preserve"> </w:t>
      </w:r>
      <w:r w:rsidRPr="00FE4D84">
        <w:rPr>
          <w:rFonts w:asciiTheme="minorHAnsi" w:hAnsiTheme="minorHAnsi" w:cstheme="minorHAnsi"/>
          <w:bCs/>
          <w:sz w:val="24"/>
          <w:szCs w:val="24"/>
        </w:rPr>
        <w:t xml:space="preserve">but the marine reserve produced </w:t>
      </w:r>
      <w:r w:rsidR="00B17C54">
        <w:rPr>
          <w:rFonts w:asciiTheme="minorHAnsi" w:hAnsiTheme="minorHAnsi" w:cstheme="minorHAnsi"/>
          <w:bCs/>
          <w:sz w:val="24"/>
          <w:szCs w:val="24"/>
        </w:rPr>
        <w:t xml:space="preserve">even </w:t>
      </w:r>
      <w:r w:rsidRPr="00FE4D84">
        <w:rPr>
          <w:rFonts w:asciiTheme="minorHAnsi" w:hAnsiTheme="minorHAnsi" w:cstheme="minorHAnsi"/>
          <w:bCs/>
          <w:sz w:val="24"/>
          <w:szCs w:val="24"/>
        </w:rPr>
        <w:t xml:space="preserve">greater ecological benefits than the fished </w:t>
      </w:r>
      <w:proofErr w:type="spellStart"/>
      <w:r w:rsidRPr="00FE4D84">
        <w:rPr>
          <w:rFonts w:asciiTheme="minorHAnsi" w:hAnsiTheme="minorHAnsi" w:cstheme="minorHAnsi"/>
          <w:bCs/>
          <w:sz w:val="24"/>
          <w:szCs w:val="24"/>
        </w:rPr>
        <w:t>MPA</w:t>
      </w:r>
      <w:proofErr w:type="spellEnd"/>
      <w:r w:rsidRPr="00FE4D84">
        <w:rPr>
          <w:rFonts w:asciiTheme="minorHAnsi" w:hAnsiTheme="minorHAnsi" w:cstheme="minorHAnsi"/>
          <w:bCs/>
          <w:sz w:val="24"/>
          <w:szCs w:val="24"/>
        </w:rPr>
        <w:t>.</w:t>
      </w:r>
    </w:p>
    <w:p w:rsidR="00CA4000" w:rsidRDefault="00CA4000" w:rsidP="00CA4000">
      <w:pPr>
        <w:shd w:val="clear" w:color="auto" w:fill="FFFFFF"/>
        <w:spacing w:after="0" w:line="240" w:lineRule="auto"/>
        <w:rPr>
          <w:rFonts w:asciiTheme="minorHAnsi" w:hAnsiTheme="minorHAnsi" w:cstheme="minorHAnsi"/>
          <w:bCs/>
          <w:sz w:val="24"/>
          <w:szCs w:val="24"/>
        </w:rPr>
      </w:pPr>
    </w:p>
    <w:p w:rsidR="00CA4000" w:rsidRDefault="00CA4000"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Glover’s Reef, Belize</w:t>
      </w:r>
    </w:p>
    <w:p w:rsidR="00CA4000" w:rsidRDefault="00CA4000" w:rsidP="00CA4000">
      <w:pPr>
        <w:shd w:val="clear" w:color="auto" w:fill="FFFFFF"/>
        <w:spacing w:after="0" w:line="240" w:lineRule="auto"/>
        <w:rPr>
          <w:rFonts w:asciiTheme="minorHAnsi" w:hAnsiTheme="minorHAnsi" w:cstheme="minorHAnsi"/>
          <w:bCs/>
          <w:sz w:val="24"/>
          <w:szCs w:val="24"/>
        </w:rPr>
      </w:pPr>
    </w:p>
    <w:p w:rsidR="00CA4000" w:rsidRDefault="00CA4000"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lastRenderedPageBreak/>
        <w:t xml:space="preserve">The Glover’s Reef marine reserve was created in 1993 to protect valuable </w:t>
      </w:r>
      <w:r w:rsidR="00DD67D0">
        <w:rPr>
          <w:rFonts w:asciiTheme="minorHAnsi" w:hAnsiTheme="minorHAnsi" w:cstheme="minorHAnsi"/>
          <w:bCs/>
          <w:sz w:val="24"/>
          <w:szCs w:val="24"/>
        </w:rPr>
        <w:t xml:space="preserve">spiny </w:t>
      </w:r>
      <w:r>
        <w:rPr>
          <w:rFonts w:asciiTheme="minorHAnsi" w:hAnsiTheme="minorHAnsi" w:cstheme="minorHAnsi"/>
          <w:bCs/>
          <w:sz w:val="24"/>
          <w:szCs w:val="24"/>
        </w:rPr>
        <w:t xml:space="preserve">lobster and </w:t>
      </w:r>
      <w:r w:rsidR="00DD67D0">
        <w:rPr>
          <w:rFonts w:asciiTheme="minorHAnsi" w:hAnsiTheme="minorHAnsi" w:cstheme="minorHAnsi"/>
          <w:bCs/>
          <w:sz w:val="24"/>
          <w:szCs w:val="24"/>
        </w:rPr>
        <w:t xml:space="preserve">queen </w:t>
      </w:r>
      <w:r>
        <w:rPr>
          <w:rFonts w:asciiTheme="minorHAnsi" w:hAnsiTheme="minorHAnsi" w:cstheme="minorHAnsi"/>
          <w:bCs/>
          <w:sz w:val="24"/>
          <w:szCs w:val="24"/>
        </w:rPr>
        <w:t>conch popula</w:t>
      </w:r>
      <w:r w:rsidR="007D43C6">
        <w:rPr>
          <w:rFonts w:asciiTheme="minorHAnsi" w:hAnsiTheme="minorHAnsi" w:cstheme="minorHAnsi"/>
          <w:bCs/>
          <w:sz w:val="24"/>
          <w:szCs w:val="24"/>
        </w:rPr>
        <w:t>tions on a coral atoll 45</w:t>
      </w:r>
      <w:r w:rsidR="00295DDC">
        <w:rPr>
          <w:rFonts w:asciiTheme="minorHAnsi" w:hAnsiTheme="minorHAnsi" w:cstheme="minorHAnsi"/>
          <w:bCs/>
          <w:sz w:val="24"/>
          <w:szCs w:val="24"/>
        </w:rPr>
        <w:t xml:space="preserve"> </w:t>
      </w:r>
      <w:r w:rsidR="007D43C6">
        <w:rPr>
          <w:rFonts w:asciiTheme="minorHAnsi" w:hAnsiTheme="minorHAnsi" w:cstheme="minorHAnsi"/>
          <w:bCs/>
          <w:sz w:val="24"/>
          <w:szCs w:val="24"/>
        </w:rPr>
        <w:t>k</w:t>
      </w:r>
      <w:r w:rsidR="00295DDC">
        <w:rPr>
          <w:rFonts w:asciiTheme="minorHAnsi" w:hAnsiTheme="minorHAnsi" w:cstheme="minorHAnsi"/>
          <w:bCs/>
          <w:sz w:val="24"/>
          <w:szCs w:val="24"/>
        </w:rPr>
        <w:t>ilometers</w:t>
      </w:r>
      <w:r w:rsidR="007D43C6">
        <w:rPr>
          <w:rFonts w:asciiTheme="minorHAnsi" w:hAnsiTheme="minorHAnsi" w:cstheme="minorHAnsi"/>
          <w:bCs/>
          <w:sz w:val="24"/>
          <w:szCs w:val="24"/>
        </w:rPr>
        <w:t xml:space="preserve"> off</w:t>
      </w:r>
      <w:r>
        <w:rPr>
          <w:rFonts w:asciiTheme="minorHAnsi" w:hAnsiTheme="minorHAnsi" w:cstheme="minorHAnsi"/>
          <w:bCs/>
          <w:sz w:val="24"/>
          <w:szCs w:val="24"/>
        </w:rPr>
        <w:t xml:space="preserve"> the coast of Belize</w:t>
      </w:r>
      <w:r w:rsidR="00A232CE">
        <w:rPr>
          <w:rFonts w:asciiTheme="minorHAnsi" w:hAnsiTheme="minorHAnsi" w:cstheme="minorHAnsi"/>
          <w:bCs/>
          <w:sz w:val="24"/>
          <w:szCs w:val="24"/>
        </w:rPr>
        <w:t xml:space="preserve">. However, real enforcement of the reserve did not begin until 1998, </w:t>
      </w:r>
      <w:r w:rsidR="00FB3336">
        <w:rPr>
          <w:rFonts w:asciiTheme="minorHAnsi" w:hAnsiTheme="minorHAnsi" w:cstheme="minorHAnsi"/>
          <w:bCs/>
          <w:sz w:val="24"/>
          <w:szCs w:val="24"/>
        </w:rPr>
        <w:t>which reduced</w:t>
      </w:r>
      <w:r w:rsidR="00A232CE">
        <w:rPr>
          <w:rFonts w:asciiTheme="minorHAnsi" w:hAnsiTheme="minorHAnsi" w:cstheme="minorHAnsi"/>
          <w:bCs/>
          <w:sz w:val="24"/>
          <w:szCs w:val="24"/>
        </w:rPr>
        <w:t xml:space="preserve"> poaching and </w:t>
      </w:r>
      <w:r w:rsidR="00FB3336">
        <w:rPr>
          <w:rFonts w:asciiTheme="minorHAnsi" w:hAnsiTheme="minorHAnsi" w:cstheme="minorHAnsi"/>
          <w:bCs/>
          <w:sz w:val="24"/>
          <w:szCs w:val="24"/>
        </w:rPr>
        <w:t>allowed</w:t>
      </w:r>
      <w:r w:rsidR="00A232CE">
        <w:rPr>
          <w:rFonts w:asciiTheme="minorHAnsi" w:hAnsiTheme="minorHAnsi" w:cstheme="minorHAnsi"/>
          <w:bCs/>
          <w:sz w:val="24"/>
          <w:szCs w:val="24"/>
        </w:rPr>
        <w:t xml:space="preserve"> these populations to thrive within the reserve boundaries</w:t>
      </w:r>
      <w:r>
        <w:rPr>
          <w:rFonts w:asciiTheme="minorHAnsi" w:hAnsiTheme="minorHAnsi" w:cstheme="minorHAnsi"/>
          <w:bCs/>
          <w:sz w:val="24"/>
          <w:szCs w:val="24"/>
        </w:rPr>
        <w:t>.</w:t>
      </w:r>
      <w:r w:rsidR="007D43C6">
        <w:rPr>
          <w:rFonts w:asciiTheme="minorHAnsi" w:hAnsiTheme="minorHAnsi" w:cstheme="minorHAnsi"/>
          <w:bCs/>
          <w:sz w:val="24"/>
          <w:szCs w:val="24"/>
        </w:rPr>
        <w:t xml:space="preserve"> </w:t>
      </w:r>
      <w:r w:rsidR="00A232CE">
        <w:rPr>
          <w:rFonts w:asciiTheme="minorHAnsi" w:hAnsiTheme="minorHAnsi" w:cstheme="minorHAnsi"/>
          <w:bCs/>
          <w:sz w:val="24"/>
          <w:szCs w:val="24"/>
        </w:rPr>
        <w:t xml:space="preserve">Surveys conducted by scientists in 1997, before the reserve was effectively closed, compared to surveys conducted in 2001 show that the density of lobster and conch increased within the reserve by 3 and 4.5 times, respectively. </w:t>
      </w:r>
      <w:r w:rsidR="00295DDC">
        <w:rPr>
          <w:rFonts w:asciiTheme="minorHAnsi" w:hAnsiTheme="minorHAnsi" w:cstheme="minorHAnsi"/>
          <w:bCs/>
          <w:sz w:val="24"/>
          <w:szCs w:val="24"/>
        </w:rPr>
        <w:t>Despite these successes</w:t>
      </w:r>
      <w:r w:rsidR="003F3226">
        <w:rPr>
          <w:rFonts w:asciiTheme="minorHAnsi" w:hAnsiTheme="minorHAnsi" w:cstheme="minorHAnsi"/>
          <w:bCs/>
          <w:sz w:val="24"/>
          <w:szCs w:val="24"/>
        </w:rPr>
        <w:t xml:space="preserve"> for lobster and conch</w:t>
      </w:r>
      <w:r w:rsidR="00295DDC">
        <w:rPr>
          <w:rFonts w:asciiTheme="minorHAnsi" w:hAnsiTheme="minorHAnsi" w:cstheme="minorHAnsi"/>
          <w:bCs/>
          <w:sz w:val="24"/>
          <w:szCs w:val="24"/>
        </w:rPr>
        <w:t>,</w:t>
      </w:r>
      <w:r w:rsidR="003F3226">
        <w:rPr>
          <w:rFonts w:asciiTheme="minorHAnsi" w:hAnsiTheme="minorHAnsi" w:cstheme="minorHAnsi"/>
          <w:bCs/>
          <w:sz w:val="24"/>
          <w:szCs w:val="24"/>
        </w:rPr>
        <w:t xml:space="preserve"> fishes that </w:t>
      </w:r>
      <w:r w:rsidR="009C74B9">
        <w:rPr>
          <w:rFonts w:asciiTheme="minorHAnsi" w:hAnsiTheme="minorHAnsi" w:cstheme="minorHAnsi"/>
          <w:bCs/>
          <w:sz w:val="24"/>
          <w:szCs w:val="24"/>
        </w:rPr>
        <w:t>range in an</w:t>
      </w:r>
      <w:r w:rsidR="00D23C87">
        <w:rPr>
          <w:rFonts w:asciiTheme="minorHAnsi" w:hAnsiTheme="minorHAnsi" w:cstheme="minorHAnsi"/>
          <w:bCs/>
          <w:sz w:val="24"/>
          <w:szCs w:val="24"/>
        </w:rPr>
        <w:t>d</w:t>
      </w:r>
      <w:r w:rsidR="009C74B9">
        <w:rPr>
          <w:rFonts w:asciiTheme="minorHAnsi" w:hAnsiTheme="minorHAnsi" w:cstheme="minorHAnsi"/>
          <w:bCs/>
          <w:sz w:val="24"/>
          <w:szCs w:val="24"/>
        </w:rPr>
        <w:t xml:space="preserve"> out of the 73 square kilometer reserve</w:t>
      </w:r>
      <w:r w:rsidR="00370CDA">
        <w:rPr>
          <w:rFonts w:asciiTheme="minorHAnsi" w:hAnsiTheme="minorHAnsi" w:cstheme="minorHAnsi"/>
          <w:bCs/>
          <w:sz w:val="24"/>
          <w:szCs w:val="24"/>
        </w:rPr>
        <w:t xml:space="preserve"> are not well-protected</w:t>
      </w:r>
      <w:r w:rsidR="003F3226">
        <w:rPr>
          <w:rFonts w:asciiTheme="minorHAnsi" w:hAnsiTheme="minorHAnsi" w:cstheme="minorHAnsi"/>
          <w:bCs/>
          <w:sz w:val="24"/>
          <w:szCs w:val="24"/>
        </w:rPr>
        <w:t>.</w:t>
      </w:r>
      <w:r w:rsidR="00FB3336">
        <w:rPr>
          <w:rFonts w:asciiTheme="minorHAnsi" w:hAnsiTheme="minorHAnsi" w:cstheme="minorHAnsi"/>
          <w:bCs/>
          <w:sz w:val="24"/>
          <w:szCs w:val="24"/>
        </w:rPr>
        <w:t xml:space="preserve"> </w:t>
      </w:r>
      <w:r w:rsidR="00F12726">
        <w:rPr>
          <w:rFonts w:asciiTheme="minorHAnsi" w:hAnsiTheme="minorHAnsi" w:cstheme="minorHAnsi"/>
          <w:bCs/>
          <w:sz w:val="24"/>
          <w:szCs w:val="24"/>
        </w:rPr>
        <w:t>This has led</w:t>
      </w:r>
      <w:r w:rsidR="00FB3336">
        <w:rPr>
          <w:rFonts w:asciiTheme="minorHAnsi" w:hAnsiTheme="minorHAnsi" w:cstheme="minorHAnsi"/>
          <w:bCs/>
          <w:sz w:val="24"/>
          <w:szCs w:val="24"/>
        </w:rPr>
        <w:t xml:space="preserve"> </w:t>
      </w:r>
      <w:r w:rsidR="00295DDC">
        <w:rPr>
          <w:rFonts w:asciiTheme="minorHAnsi" w:hAnsiTheme="minorHAnsi" w:cstheme="minorHAnsi"/>
          <w:bCs/>
          <w:sz w:val="24"/>
          <w:szCs w:val="24"/>
        </w:rPr>
        <w:t xml:space="preserve">scientists </w:t>
      </w:r>
      <w:r w:rsidR="00FB3336">
        <w:rPr>
          <w:rFonts w:asciiTheme="minorHAnsi" w:hAnsiTheme="minorHAnsi" w:cstheme="minorHAnsi"/>
          <w:bCs/>
          <w:sz w:val="24"/>
          <w:szCs w:val="24"/>
        </w:rPr>
        <w:t xml:space="preserve">to suggest </w:t>
      </w:r>
      <w:r w:rsidR="00295DDC">
        <w:rPr>
          <w:rFonts w:asciiTheme="minorHAnsi" w:hAnsiTheme="minorHAnsi" w:cstheme="minorHAnsi"/>
          <w:bCs/>
          <w:sz w:val="24"/>
          <w:szCs w:val="24"/>
        </w:rPr>
        <w:t xml:space="preserve">that increasing the size of the reserve would </w:t>
      </w:r>
      <w:r w:rsidR="00F12726">
        <w:rPr>
          <w:rFonts w:asciiTheme="minorHAnsi" w:hAnsiTheme="minorHAnsi" w:cstheme="minorHAnsi"/>
          <w:bCs/>
          <w:sz w:val="24"/>
          <w:szCs w:val="24"/>
        </w:rPr>
        <w:t>benefit more fish populations</w:t>
      </w:r>
      <w:r w:rsidR="000B389B">
        <w:rPr>
          <w:rFonts w:asciiTheme="minorHAnsi" w:hAnsiTheme="minorHAnsi" w:cstheme="minorHAnsi"/>
          <w:bCs/>
          <w:sz w:val="24"/>
          <w:szCs w:val="24"/>
        </w:rPr>
        <w:t>.</w:t>
      </w:r>
    </w:p>
    <w:p w:rsidR="00DF67A2" w:rsidRDefault="00DF67A2" w:rsidP="00CA4000">
      <w:pPr>
        <w:shd w:val="clear" w:color="auto" w:fill="FFFFFF"/>
        <w:spacing w:after="0" w:line="240" w:lineRule="auto"/>
        <w:rPr>
          <w:rFonts w:asciiTheme="minorHAnsi" w:hAnsiTheme="minorHAnsi" w:cstheme="minorHAnsi"/>
          <w:bCs/>
          <w:sz w:val="24"/>
          <w:szCs w:val="24"/>
        </w:rPr>
      </w:pPr>
    </w:p>
    <w:p w:rsidR="00DF67A2" w:rsidRDefault="00DF67A2" w:rsidP="00CA4000">
      <w:pPr>
        <w:shd w:val="clear" w:color="auto" w:fill="FFFFFF"/>
        <w:spacing w:after="0" w:line="240" w:lineRule="auto"/>
        <w:rPr>
          <w:rFonts w:asciiTheme="minorHAnsi" w:hAnsiTheme="minorHAnsi" w:cstheme="minorHAnsi"/>
          <w:bCs/>
          <w:sz w:val="24"/>
          <w:szCs w:val="24"/>
        </w:rPr>
      </w:pPr>
      <w:proofErr w:type="spellStart"/>
      <w:r>
        <w:rPr>
          <w:rFonts w:asciiTheme="minorHAnsi" w:hAnsiTheme="minorHAnsi" w:cstheme="minorHAnsi"/>
          <w:bCs/>
          <w:sz w:val="24"/>
          <w:szCs w:val="24"/>
        </w:rPr>
        <w:t>Anacapa</w:t>
      </w:r>
      <w:proofErr w:type="spellEnd"/>
      <w:r>
        <w:rPr>
          <w:rFonts w:asciiTheme="minorHAnsi" w:hAnsiTheme="minorHAnsi" w:cstheme="minorHAnsi"/>
          <w:bCs/>
          <w:sz w:val="24"/>
          <w:szCs w:val="24"/>
        </w:rPr>
        <w:t xml:space="preserve"> Marine Reserve, California</w:t>
      </w:r>
    </w:p>
    <w:p w:rsidR="00DF67A2" w:rsidRDefault="00DF67A2"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 xml:space="preserve">Established in 1978, the </w:t>
      </w:r>
      <w:proofErr w:type="spellStart"/>
      <w:r>
        <w:rPr>
          <w:rFonts w:asciiTheme="minorHAnsi" w:hAnsiTheme="minorHAnsi" w:cstheme="minorHAnsi"/>
          <w:bCs/>
          <w:sz w:val="24"/>
          <w:szCs w:val="24"/>
        </w:rPr>
        <w:t>Anacapa</w:t>
      </w:r>
      <w:proofErr w:type="spellEnd"/>
      <w:r>
        <w:rPr>
          <w:rFonts w:asciiTheme="minorHAnsi" w:hAnsiTheme="minorHAnsi" w:cstheme="minorHAnsi"/>
          <w:bCs/>
          <w:sz w:val="24"/>
          <w:szCs w:val="24"/>
        </w:rPr>
        <w:t xml:space="preserve"> Island marine reserve </w:t>
      </w:r>
      <w:r w:rsidR="0008094F">
        <w:rPr>
          <w:rFonts w:asciiTheme="minorHAnsi" w:hAnsiTheme="minorHAnsi" w:cstheme="minorHAnsi"/>
          <w:bCs/>
          <w:sz w:val="24"/>
          <w:szCs w:val="24"/>
        </w:rPr>
        <w:t>has maintained a healthy kelp forest habitat during over two decades of monitoring. Meanw</w:t>
      </w:r>
      <w:r>
        <w:rPr>
          <w:rFonts w:asciiTheme="minorHAnsi" w:hAnsiTheme="minorHAnsi" w:cstheme="minorHAnsi"/>
          <w:bCs/>
          <w:sz w:val="24"/>
          <w:szCs w:val="24"/>
        </w:rPr>
        <w:t>hile</w:t>
      </w:r>
      <w:r w:rsidR="0008094F">
        <w:rPr>
          <w:rFonts w:asciiTheme="minorHAnsi" w:hAnsiTheme="minorHAnsi" w:cstheme="minorHAnsi"/>
          <w:bCs/>
          <w:sz w:val="24"/>
          <w:szCs w:val="24"/>
        </w:rPr>
        <w:t>,</w:t>
      </w:r>
      <w:r>
        <w:rPr>
          <w:rFonts w:asciiTheme="minorHAnsi" w:hAnsiTheme="minorHAnsi" w:cstheme="minorHAnsi"/>
          <w:bCs/>
          <w:sz w:val="24"/>
          <w:szCs w:val="24"/>
        </w:rPr>
        <w:t xml:space="preserve"> </w:t>
      </w:r>
      <w:r w:rsidR="006772D5">
        <w:rPr>
          <w:rFonts w:asciiTheme="minorHAnsi" w:hAnsiTheme="minorHAnsi" w:cstheme="minorHAnsi"/>
          <w:bCs/>
          <w:sz w:val="24"/>
          <w:szCs w:val="24"/>
        </w:rPr>
        <w:t xml:space="preserve">the </w:t>
      </w:r>
      <w:r>
        <w:rPr>
          <w:rFonts w:asciiTheme="minorHAnsi" w:hAnsiTheme="minorHAnsi" w:cstheme="minorHAnsi"/>
          <w:bCs/>
          <w:sz w:val="24"/>
          <w:szCs w:val="24"/>
        </w:rPr>
        <w:t xml:space="preserve">kelp in fished areas outside the reserve </w:t>
      </w:r>
      <w:r w:rsidR="006772D5">
        <w:rPr>
          <w:rFonts w:asciiTheme="minorHAnsi" w:hAnsiTheme="minorHAnsi" w:cstheme="minorHAnsi"/>
          <w:bCs/>
          <w:sz w:val="24"/>
          <w:szCs w:val="24"/>
        </w:rPr>
        <w:t>has</w:t>
      </w:r>
      <w:r w:rsidR="0008094F">
        <w:rPr>
          <w:rFonts w:asciiTheme="minorHAnsi" w:hAnsiTheme="minorHAnsi" w:cstheme="minorHAnsi"/>
          <w:bCs/>
          <w:sz w:val="24"/>
          <w:szCs w:val="24"/>
        </w:rPr>
        <w:t xml:space="preserve"> been greatly depleted </w:t>
      </w:r>
      <w:r>
        <w:rPr>
          <w:rFonts w:asciiTheme="minorHAnsi" w:hAnsiTheme="minorHAnsi" w:cstheme="minorHAnsi"/>
          <w:bCs/>
          <w:sz w:val="24"/>
          <w:szCs w:val="24"/>
        </w:rPr>
        <w:t xml:space="preserve">due to </w:t>
      </w:r>
      <w:r w:rsidR="0008094F">
        <w:rPr>
          <w:rFonts w:asciiTheme="minorHAnsi" w:hAnsiTheme="minorHAnsi" w:cstheme="minorHAnsi"/>
          <w:bCs/>
          <w:sz w:val="24"/>
          <w:szCs w:val="24"/>
        </w:rPr>
        <w:t xml:space="preserve">grazing by </w:t>
      </w:r>
      <w:r>
        <w:rPr>
          <w:rFonts w:asciiTheme="minorHAnsi" w:hAnsiTheme="minorHAnsi" w:cstheme="minorHAnsi"/>
          <w:bCs/>
          <w:sz w:val="24"/>
          <w:szCs w:val="24"/>
        </w:rPr>
        <w:t>urchin</w:t>
      </w:r>
      <w:r w:rsidR="0008094F">
        <w:rPr>
          <w:rFonts w:asciiTheme="minorHAnsi" w:hAnsiTheme="minorHAnsi" w:cstheme="minorHAnsi"/>
          <w:bCs/>
          <w:sz w:val="24"/>
          <w:szCs w:val="24"/>
        </w:rPr>
        <w:t>s</w:t>
      </w:r>
      <w:r w:rsidR="00A22B7C">
        <w:rPr>
          <w:rFonts w:asciiTheme="minorHAnsi" w:hAnsiTheme="minorHAnsi" w:cstheme="minorHAnsi"/>
          <w:bCs/>
          <w:sz w:val="24"/>
          <w:szCs w:val="24"/>
        </w:rPr>
        <w:t>.</w:t>
      </w:r>
      <w:r>
        <w:rPr>
          <w:rFonts w:asciiTheme="minorHAnsi" w:hAnsiTheme="minorHAnsi" w:cstheme="minorHAnsi"/>
          <w:bCs/>
          <w:sz w:val="24"/>
          <w:szCs w:val="24"/>
        </w:rPr>
        <w:t xml:space="preserve"> </w:t>
      </w:r>
      <w:r w:rsidR="006772D5">
        <w:rPr>
          <w:rFonts w:asciiTheme="minorHAnsi" w:hAnsiTheme="minorHAnsi" w:cstheme="minorHAnsi"/>
          <w:bCs/>
          <w:sz w:val="24"/>
          <w:szCs w:val="24"/>
        </w:rPr>
        <w:t>In these fished areas,</w:t>
      </w:r>
      <w:r w:rsidR="00031542">
        <w:rPr>
          <w:rFonts w:asciiTheme="minorHAnsi" w:hAnsiTheme="minorHAnsi" w:cstheme="minorHAnsi"/>
          <w:bCs/>
          <w:sz w:val="24"/>
          <w:szCs w:val="24"/>
        </w:rPr>
        <w:t xml:space="preserve"> </w:t>
      </w:r>
      <w:r w:rsidR="006772D5">
        <w:rPr>
          <w:rFonts w:asciiTheme="minorHAnsi" w:hAnsiTheme="minorHAnsi" w:cstheme="minorHAnsi"/>
          <w:bCs/>
          <w:sz w:val="24"/>
          <w:szCs w:val="24"/>
        </w:rPr>
        <w:t xml:space="preserve">there are fewer </w:t>
      </w:r>
      <w:r w:rsidR="00031542">
        <w:rPr>
          <w:rFonts w:asciiTheme="minorHAnsi" w:hAnsiTheme="minorHAnsi" w:cstheme="minorHAnsi"/>
          <w:bCs/>
          <w:sz w:val="24"/>
          <w:szCs w:val="24"/>
        </w:rPr>
        <w:t>spiny lobster</w:t>
      </w:r>
      <w:r w:rsidR="006772D5">
        <w:rPr>
          <w:rFonts w:asciiTheme="minorHAnsi" w:hAnsiTheme="minorHAnsi" w:cstheme="minorHAnsi"/>
          <w:bCs/>
          <w:sz w:val="24"/>
          <w:szCs w:val="24"/>
        </w:rPr>
        <w:t>s</w:t>
      </w:r>
      <w:r w:rsidR="00031542">
        <w:rPr>
          <w:rFonts w:asciiTheme="minorHAnsi" w:hAnsiTheme="minorHAnsi" w:cstheme="minorHAnsi"/>
          <w:bCs/>
          <w:sz w:val="24"/>
          <w:szCs w:val="24"/>
        </w:rPr>
        <w:t xml:space="preserve">, which </w:t>
      </w:r>
      <w:r w:rsidR="006772D5">
        <w:rPr>
          <w:rFonts w:asciiTheme="minorHAnsi" w:hAnsiTheme="minorHAnsi" w:cstheme="minorHAnsi"/>
          <w:bCs/>
          <w:sz w:val="24"/>
          <w:szCs w:val="24"/>
        </w:rPr>
        <w:t xml:space="preserve">typically </w:t>
      </w:r>
      <w:r w:rsidR="000E69B0">
        <w:rPr>
          <w:rFonts w:asciiTheme="minorHAnsi" w:hAnsiTheme="minorHAnsi" w:cstheme="minorHAnsi"/>
          <w:bCs/>
          <w:sz w:val="24"/>
          <w:szCs w:val="24"/>
        </w:rPr>
        <w:t>prey up</w:t>
      </w:r>
      <w:r w:rsidR="00A22B7C">
        <w:rPr>
          <w:rFonts w:asciiTheme="minorHAnsi" w:hAnsiTheme="minorHAnsi" w:cstheme="minorHAnsi"/>
          <w:bCs/>
          <w:sz w:val="24"/>
          <w:szCs w:val="24"/>
        </w:rPr>
        <w:t>on</w:t>
      </w:r>
      <w:r w:rsidR="000E69B0">
        <w:rPr>
          <w:rFonts w:asciiTheme="minorHAnsi" w:hAnsiTheme="minorHAnsi" w:cstheme="minorHAnsi"/>
          <w:bCs/>
          <w:sz w:val="24"/>
          <w:szCs w:val="24"/>
        </w:rPr>
        <w:t xml:space="preserve"> urchins and keep </w:t>
      </w:r>
      <w:r w:rsidR="006772D5">
        <w:rPr>
          <w:rFonts w:asciiTheme="minorHAnsi" w:hAnsiTheme="minorHAnsi" w:cstheme="minorHAnsi"/>
          <w:bCs/>
          <w:sz w:val="24"/>
          <w:szCs w:val="24"/>
        </w:rPr>
        <w:t>their numbers relatively low</w:t>
      </w:r>
      <w:r w:rsidR="00031542">
        <w:rPr>
          <w:rFonts w:asciiTheme="minorHAnsi" w:hAnsiTheme="minorHAnsi" w:cstheme="minorHAnsi"/>
          <w:bCs/>
          <w:sz w:val="24"/>
          <w:szCs w:val="24"/>
        </w:rPr>
        <w:t xml:space="preserve">.  With </w:t>
      </w:r>
      <w:r w:rsidR="006772D5">
        <w:rPr>
          <w:rFonts w:asciiTheme="minorHAnsi" w:hAnsiTheme="minorHAnsi" w:cstheme="minorHAnsi"/>
          <w:bCs/>
          <w:sz w:val="24"/>
          <w:szCs w:val="24"/>
        </w:rPr>
        <w:t>lower numbers of lobsters</w:t>
      </w:r>
      <w:r w:rsidR="008A7969">
        <w:rPr>
          <w:rFonts w:asciiTheme="minorHAnsi" w:hAnsiTheme="minorHAnsi" w:cstheme="minorHAnsi"/>
          <w:bCs/>
          <w:sz w:val="24"/>
          <w:szCs w:val="24"/>
        </w:rPr>
        <w:t>,</w:t>
      </w:r>
      <w:r w:rsidR="0008094F">
        <w:rPr>
          <w:rFonts w:asciiTheme="minorHAnsi" w:hAnsiTheme="minorHAnsi" w:cstheme="minorHAnsi"/>
          <w:bCs/>
          <w:sz w:val="24"/>
          <w:szCs w:val="24"/>
        </w:rPr>
        <w:t xml:space="preserve"> </w:t>
      </w:r>
      <w:r w:rsidR="000E69B0">
        <w:rPr>
          <w:rFonts w:asciiTheme="minorHAnsi" w:hAnsiTheme="minorHAnsi" w:cstheme="minorHAnsi"/>
          <w:bCs/>
          <w:sz w:val="24"/>
          <w:szCs w:val="24"/>
        </w:rPr>
        <w:t>urchin populations</w:t>
      </w:r>
      <w:r w:rsidR="00A04A2F">
        <w:rPr>
          <w:rFonts w:asciiTheme="minorHAnsi" w:hAnsiTheme="minorHAnsi" w:cstheme="minorHAnsi"/>
          <w:bCs/>
          <w:sz w:val="24"/>
          <w:szCs w:val="24"/>
        </w:rPr>
        <w:t xml:space="preserve"> </w:t>
      </w:r>
      <w:r w:rsidR="008A7969">
        <w:rPr>
          <w:rFonts w:asciiTheme="minorHAnsi" w:hAnsiTheme="minorHAnsi" w:cstheme="minorHAnsi"/>
          <w:bCs/>
          <w:sz w:val="24"/>
          <w:szCs w:val="24"/>
        </w:rPr>
        <w:t xml:space="preserve">can </w:t>
      </w:r>
      <w:r w:rsidR="00A04A2F">
        <w:rPr>
          <w:rFonts w:asciiTheme="minorHAnsi" w:hAnsiTheme="minorHAnsi" w:cstheme="minorHAnsi"/>
          <w:bCs/>
          <w:sz w:val="24"/>
          <w:szCs w:val="24"/>
        </w:rPr>
        <w:t>gro</w:t>
      </w:r>
      <w:r w:rsidR="00031542">
        <w:rPr>
          <w:rFonts w:asciiTheme="minorHAnsi" w:hAnsiTheme="minorHAnsi" w:cstheme="minorHAnsi"/>
          <w:bCs/>
          <w:sz w:val="24"/>
          <w:szCs w:val="24"/>
        </w:rPr>
        <w:t xml:space="preserve">w unchecked and </w:t>
      </w:r>
      <w:r w:rsidR="00073F57">
        <w:rPr>
          <w:rFonts w:asciiTheme="minorHAnsi" w:hAnsiTheme="minorHAnsi" w:cstheme="minorHAnsi"/>
          <w:bCs/>
          <w:sz w:val="24"/>
          <w:szCs w:val="24"/>
        </w:rPr>
        <w:t xml:space="preserve">eat </w:t>
      </w:r>
      <w:r w:rsidR="00031542">
        <w:rPr>
          <w:rFonts w:asciiTheme="minorHAnsi" w:hAnsiTheme="minorHAnsi" w:cstheme="minorHAnsi"/>
          <w:bCs/>
          <w:sz w:val="24"/>
          <w:szCs w:val="24"/>
        </w:rPr>
        <w:t xml:space="preserve">much more kelp, leaving behind “urchin barrens” – areas </w:t>
      </w:r>
      <w:r w:rsidR="00A13305">
        <w:rPr>
          <w:rFonts w:asciiTheme="minorHAnsi" w:hAnsiTheme="minorHAnsi" w:cstheme="minorHAnsi"/>
          <w:bCs/>
          <w:sz w:val="24"/>
          <w:szCs w:val="24"/>
        </w:rPr>
        <w:t>where the</w:t>
      </w:r>
      <w:r w:rsidR="00031542">
        <w:rPr>
          <w:rFonts w:asciiTheme="minorHAnsi" w:hAnsiTheme="minorHAnsi" w:cstheme="minorHAnsi"/>
          <w:bCs/>
          <w:sz w:val="24"/>
          <w:szCs w:val="24"/>
        </w:rPr>
        <w:t xml:space="preserve"> kelp tha</w:t>
      </w:r>
      <w:r w:rsidR="000E69B0">
        <w:rPr>
          <w:rFonts w:asciiTheme="minorHAnsi" w:hAnsiTheme="minorHAnsi" w:cstheme="minorHAnsi"/>
          <w:bCs/>
          <w:sz w:val="24"/>
          <w:szCs w:val="24"/>
        </w:rPr>
        <w:t xml:space="preserve">t once </w:t>
      </w:r>
      <w:r w:rsidR="00A13305">
        <w:rPr>
          <w:rFonts w:asciiTheme="minorHAnsi" w:hAnsiTheme="minorHAnsi" w:cstheme="minorHAnsi"/>
          <w:bCs/>
          <w:sz w:val="24"/>
          <w:szCs w:val="24"/>
        </w:rPr>
        <w:t xml:space="preserve">provided abundant </w:t>
      </w:r>
      <w:r w:rsidR="000E69B0">
        <w:rPr>
          <w:rFonts w:asciiTheme="minorHAnsi" w:hAnsiTheme="minorHAnsi" w:cstheme="minorHAnsi"/>
          <w:bCs/>
          <w:sz w:val="24"/>
          <w:szCs w:val="24"/>
        </w:rPr>
        <w:t>habitat</w:t>
      </w:r>
      <w:r w:rsidR="00A13305">
        <w:rPr>
          <w:rFonts w:asciiTheme="minorHAnsi" w:hAnsiTheme="minorHAnsi" w:cstheme="minorHAnsi"/>
          <w:bCs/>
          <w:sz w:val="24"/>
          <w:szCs w:val="24"/>
        </w:rPr>
        <w:t xml:space="preserve"> is now gone</w:t>
      </w:r>
      <w:r w:rsidR="000E69B0">
        <w:rPr>
          <w:rFonts w:asciiTheme="minorHAnsi" w:hAnsiTheme="minorHAnsi" w:cstheme="minorHAnsi"/>
          <w:bCs/>
          <w:sz w:val="24"/>
          <w:szCs w:val="24"/>
        </w:rPr>
        <w:t xml:space="preserve">.  </w:t>
      </w:r>
      <w:r w:rsidR="001A5171">
        <w:rPr>
          <w:rFonts w:asciiTheme="minorHAnsi" w:hAnsiTheme="minorHAnsi" w:cstheme="minorHAnsi"/>
          <w:bCs/>
          <w:sz w:val="24"/>
          <w:szCs w:val="24"/>
        </w:rPr>
        <w:t xml:space="preserve">Inside </w:t>
      </w:r>
      <w:r w:rsidR="000E69B0">
        <w:rPr>
          <w:rFonts w:asciiTheme="minorHAnsi" w:hAnsiTheme="minorHAnsi" w:cstheme="minorHAnsi"/>
          <w:bCs/>
          <w:sz w:val="24"/>
          <w:szCs w:val="24"/>
        </w:rPr>
        <w:t xml:space="preserve">the reserve, however, lobsters </w:t>
      </w:r>
      <w:r w:rsidR="0086283B">
        <w:rPr>
          <w:rFonts w:asciiTheme="minorHAnsi" w:hAnsiTheme="minorHAnsi" w:cstheme="minorHAnsi"/>
          <w:bCs/>
          <w:sz w:val="24"/>
          <w:szCs w:val="24"/>
        </w:rPr>
        <w:t xml:space="preserve">were </w:t>
      </w:r>
      <w:r w:rsidR="00354D45">
        <w:rPr>
          <w:rFonts w:asciiTheme="minorHAnsi" w:hAnsiTheme="minorHAnsi" w:cstheme="minorHAnsi"/>
          <w:bCs/>
          <w:sz w:val="24"/>
          <w:szCs w:val="24"/>
        </w:rPr>
        <w:t xml:space="preserve">6 </w:t>
      </w:r>
      <w:r w:rsidR="000E69B0">
        <w:rPr>
          <w:rFonts w:asciiTheme="minorHAnsi" w:hAnsiTheme="minorHAnsi" w:cstheme="minorHAnsi"/>
          <w:bCs/>
          <w:sz w:val="24"/>
          <w:szCs w:val="24"/>
        </w:rPr>
        <w:t>times more abundant</w:t>
      </w:r>
      <w:r w:rsidR="0086283B">
        <w:rPr>
          <w:rFonts w:asciiTheme="minorHAnsi" w:hAnsiTheme="minorHAnsi" w:cstheme="minorHAnsi"/>
          <w:bCs/>
          <w:sz w:val="24"/>
          <w:szCs w:val="24"/>
        </w:rPr>
        <w:t xml:space="preserve"> and reduced </w:t>
      </w:r>
      <w:r w:rsidR="00354D45">
        <w:rPr>
          <w:rFonts w:asciiTheme="minorHAnsi" w:hAnsiTheme="minorHAnsi" w:cstheme="minorHAnsi"/>
          <w:bCs/>
          <w:sz w:val="24"/>
          <w:szCs w:val="24"/>
        </w:rPr>
        <w:t>the</w:t>
      </w:r>
      <w:r w:rsidR="00A04A2F">
        <w:rPr>
          <w:rFonts w:asciiTheme="minorHAnsi" w:hAnsiTheme="minorHAnsi" w:cstheme="minorHAnsi"/>
          <w:bCs/>
          <w:sz w:val="24"/>
          <w:szCs w:val="24"/>
        </w:rPr>
        <w:t xml:space="preserve"> </w:t>
      </w:r>
      <w:r w:rsidR="00354D45">
        <w:rPr>
          <w:rFonts w:asciiTheme="minorHAnsi" w:hAnsiTheme="minorHAnsi" w:cstheme="minorHAnsi"/>
          <w:bCs/>
          <w:sz w:val="24"/>
          <w:szCs w:val="24"/>
        </w:rPr>
        <w:t xml:space="preserve">urchin </w:t>
      </w:r>
      <w:r w:rsidR="00A04A2F">
        <w:rPr>
          <w:rFonts w:asciiTheme="minorHAnsi" w:hAnsiTheme="minorHAnsi" w:cstheme="minorHAnsi"/>
          <w:bCs/>
          <w:sz w:val="24"/>
          <w:szCs w:val="24"/>
        </w:rPr>
        <w:t xml:space="preserve">population </w:t>
      </w:r>
      <w:r w:rsidR="00354D45">
        <w:rPr>
          <w:rFonts w:asciiTheme="minorHAnsi" w:hAnsiTheme="minorHAnsi" w:cstheme="minorHAnsi"/>
          <w:bCs/>
          <w:sz w:val="24"/>
          <w:szCs w:val="24"/>
        </w:rPr>
        <w:t>to 13</w:t>
      </w:r>
      <w:r w:rsidR="000E69B0">
        <w:rPr>
          <w:rFonts w:asciiTheme="minorHAnsi" w:hAnsiTheme="minorHAnsi" w:cstheme="minorHAnsi"/>
          <w:bCs/>
          <w:sz w:val="24"/>
          <w:szCs w:val="24"/>
        </w:rPr>
        <w:t xml:space="preserve"> times </w:t>
      </w:r>
      <w:r w:rsidR="00A22B7C">
        <w:rPr>
          <w:rFonts w:asciiTheme="minorHAnsi" w:hAnsiTheme="minorHAnsi" w:cstheme="minorHAnsi"/>
          <w:bCs/>
          <w:sz w:val="24"/>
          <w:szCs w:val="24"/>
        </w:rPr>
        <w:t xml:space="preserve">lower </w:t>
      </w:r>
      <w:r w:rsidR="00354D45">
        <w:rPr>
          <w:rFonts w:asciiTheme="minorHAnsi" w:hAnsiTheme="minorHAnsi" w:cstheme="minorHAnsi"/>
          <w:bCs/>
          <w:sz w:val="24"/>
          <w:szCs w:val="24"/>
        </w:rPr>
        <w:t xml:space="preserve">than in </w:t>
      </w:r>
      <w:r w:rsidR="000E69B0">
        <w:rPr>
          <w:rFonts w:asciiTheme="minorHAnsi" w:hAnsiTheme="minorHAnsi" w:cstheme="minorHAnsi"/>
          <w:bCs/>
          <w:sz w:val="24"/>
          <w:szCs w:val="24"/>
        </w:rPr>
        <w:t>the fished area. As a result, kelp in the re</w:t>
      </w:r>
      <w:r w:rsidR="001423FE">
        <w:rPr>
          <w:rFonts w:asciiTheme="minorHAnsi" w:hAnsiTheme="minorHAnsi" w:cstheme="minorHAnsi"/>
          <w:bCs/>
          <w:sz w:val="24"/>
          <w:szCs w:val="24"/>
        </w:rPr>
        <w:t xml:space="preserve">serve is over </w:t>
      </w:r>
      <w:r w:rsidR="00E93421">
        <w:rPr>
          <w:rFonts w:asciiTheme="minorHAnsi" w:hAnsiTheme="minorHAnsi" w:cstheme="minorHAnsi"/>
          <w:bCs/>
          <w:sz w:val="24"/>
          <w:szCs w:val="24"/>
        </w:rPr>
        <w:t xml:space="preserve">5 </w:t>
      </w:r>
      <w:r w:rsidR="001423FE">
        <w:rPr>
          <w:rFonts w:asciiTheme="minorHAnsi" w:hAnsiTheme="minorHAnsi" w:cstheme="minorHAnsi"/>
          <w:bCs/>
          <w:sz w:val="24"/>
          <w:szCs w:val="24"/>
        </w:rPr>
        <w:t>times as dense, leading to a healthier habi</w:t>
      </w:r>
      <w:r w:rsidR="00A04A2F">
        <w:rPr>
          <w:rFonts w:asciiTheme="minorHAnsi" w:hAnsiTheme="minorHAnsi" w:cstheme="minorHAnsi"/>
          <w:bCs/>
          <w:sz w:val="24"/>
          <w:szCs w:val="24"/>
        </w:rPr>
        <w:t>tat</w:t>
      </w:r>
      <w:r w:rsidR="00C713A5">
        <w:rPr>
          <w:rFonts w:asciiTheme="minorHAnsi" w:hAnsiTheme="minorHAnsi" w:cstheme="minorHAnsi"/>
          <w:bCs/>
          <w:sz w:val="24"/>
          <w:szCs w:val="24"/>
        </w:rPr>
        <w:t xml:space="preserve"> and greater</w:t>
      </w:r>
      <w:r w:rsidR="001423FE">
        <w:rPr>
          <w:rFonts w:asciiTheme="minorHAnsi" w:hAnsiTheme="minorHAnsi" w:cstheme="minorHAnsi"/>
          <w:bCs/>
          <w:sz w:val="24"/>
          <w:szCs w:val="24"/>
        </w:rPr>
        <w:t xml:space="preserve"> resiliency to stress</w:t>
      </w:r>
      <w:r w:rsidR="00E93421">
        <w:rPr>
          <w:rFonts w:asciiTheme="minorHAnsi" w:hAnsiTheme="minorHAnsi" w:cstheme="minorHAnsi"/>
          <w:bCs/>
          <w:sz w:val="24"/>
          <w:szCs w:val="24"/>
        </w:rPr>
        <w:t xml:space="preserve"> from storms and warmer ocean temperatures</w:t>
      </w:r>
      <w:r w:rsidR="002741F5">
        <w:rPr>
          <w:rFonts w:asciiTheme="minorHAnsi" w:hAnsiTheme="minorHAnsi" w:cstheme="minorHAnsi"/>
          <w:bCs/>
          <w:sz w:val="24"/>
          <w:szCs w:val="24"/>
        </w:rPr>
        <w:t>. K</w:t>
      </w:r>
      <w:r w:rsidR="00A04A2F">
        <w:rPr>
          <w:rFonts w:asciiTheme="minorHAnsi" w:hAnsiTheme="minorHAnsi" w:cstheme="minorHAnsi"/>
          <w:bCs/>
          <w:sz w:val="24"/>
          <w:szCs w:val="24"/>
        </w:rPr>
        <w:t xml:space="preserve">elp </w:t>
      </w:r>
      <w:r w:rsidR="001423FE">
        <w:rPr>
          <w:rFonts w:asciiTheme="minorHAnsi" w:hAnsiTheme="minorHAnsi" w:cstheme="minorHAnsi"/>
          <w:bCs/>
          <w:sz w:val="24"/>
          <w:szCs w:val="24"/>
        </w:rPr>
        <w:t>remain</w:t>
      </w:r>
      <w:r w:rsidR="00697266">
        <w:rPr>
          <w:rFonts w:asciiTheme="minorHAnsi" w:hAnsiTheme="minorHAnsi" w:cstheme="minorHAnsi"/>
          <w:bCs/>
          <w:sz w:val="24"/>
          <w:szCs w:val="24"/>
        </w:rPr>
        <w:t>ed</w:t>
      </w:r>
      <w:r w:rsidR="001423FE">
        <w:rPr>
          <w:rFonts w:asciiTheme="minorHAnsi" w:hAnsiTheme="minorHAnsi" w:cstheme="minorHAnsi"/>
          <w:bCs/>
          <w:sz w:val="24"/>
          <w:szCs w:val="24"/>
        </w:rPr>
        <w:t xml:space="preserve"> abundant </w:t>
      </w:r>
      <w:r w:rsidR="00697266">
        <w:rPr>
          <w:rFonts w:asciiTheme="minorHAnsi" w:hAnsiTheme="minorHAnsi" w:cstheme="minorHAnsi"/>
          <w:bCs/>
          <w:sz w:val="24"/>
          <w:szCs w:val="24"/>
        </w:rPr>
        <w:t xml:space="preserve">in the </w:t>
      </w:r>
      <w:proofErr w:type="spellStart"/>
      <w:r w:rsidR="00697266">
        <w:rPr>
          <w:rFonts w:asciiTheme="minorHAnsi" w:hAnsiTheme="minorHAnsi" w:cstheme="minorHAnsi"/>
          <w:bCs/>
          <w:sz w:val="24"/>
          <w:szCs w:val="24"/>
        </w:rPr>
        <w:t>Anacapa</w:t>
      </w:r>
      <w:proofErr w:type="spellEnd"/>
      <w:r w:rsidR="00697266">
        <w:rPr>
          <w:rFonts w:asciiTheme="minorHAnsi" w:hAnsiTheme="minorHAnsi" w:cstheme="minorHAnsi"/>
          <w:bCs/>
          <w:sz w:val="24"/>
          <w:szCs w:val="24"/>
        </w:rPr>
        <w:t xml:space="preserve"> marine reserve </w:t>
      </w:r>
      <w:r w:rsidR="001423FE">
        <w:rPr>
          <w:rFonts w:asciiTheme="minorHAnsi" w:hAnsiTheme="minorHAnsi" w:cstheme="minorHAnsi"/>
          <w:bCs/>
          <w:sz w:val="24"/>
          <w:szCs w:val="24"/>
        </w:rPr>
        <w:t>even in warm</w:t>
      </w:r>
      <w:r w:rsidR="00697266">
        <w:rPr>
          <w:rFonts w:asciiTheme="minorHAnsi" w:hAnsiTheme="minorHAnsi" w:cstheme="minorHAnsi"/>
          <w:bCs/>
          <w:sz w:val="24"/>
          <w:szCs w:val="24"/>
        </w:rPr>
        <w:t>-</w:t>
      </w:r>
      <w:r w:rsidR="001423FE">
        <w:rPr>
          <w:rFonts w:asciiTheme="minorHAnsi" w:hAnsiTheme="minorHAnsi" w:cstheme="minorHAnsi"/>
          <w:bCs/>
          <w:sz w:val="24"/>
          <w:szCs w:val="24"/>
        </w:rPr>
        <w:t>water years</w:t>
      </w:r>
      <w:r w:rsidR="00217C37">
        <w:rPr>
          <w:rFonts w:asciiTheme="minorHAnsi" w:hAnsiTheme="minorHAnsi" w:cstheme="minorHAnsi"/>
          <w:bCs/>
          <w:sz w:val="24"/>
          <w:szCs w:val="24"/>
        </w:rPr>
        <w:t>,</w:t>
      </w:r>
      <w:r w:rsidR="001423FE">
        <w:rPr>
          <w:rFonts w:asciiTheme="minorHAnsi" w:hAnsiTheme="minorHAnsi" w:cstheme="minorHAnsi"/>
          <w:bCs/>
          <w:sz w:val="24"/>
          <w:szCs w:val="24"/>
        </w:rPr>
        <w:t xml:space="preserve"> when kelp forests outside the reserve </w:t>
      </w:r>
      <w:r w:rsidR="00A04A2F">
        <w:rPr>
          <w:rFonts w:asciiTheme="minorHAnsi" w:hAnsiTheme="minorHAnsi" w:cstheme="minorHAnsi"/>
          <w:bCs/>
          <w:sz w:val="24"/>
          <w:szCs w:val="24"/>
        </w:rPr>
        <w:t>died back</w:t>
      </w:r>
      <w:r w:rsidR="001423FE">
        <w:rPr>
          <w:rFonts w:asciiTheme="minorHAnsi" w:hAnsiTheme="minorHAnsi" w:cstheme="minorHAnsi"/>
          <w:bCs/>
          <w:sz w:val="24"/>
          <w:szCs w:val="24"/>
        </w:rPr>
        <w:t>.</w:t>
      </w:r>
    </w:p>
    <w:p w:rsidR="00F35F41" w:rsidRDefault="00F35F41" w:rsidP="00CA4000">
      <w:pPr>
        <w:shd w:val="clear" w:color="auto" w:fill="FFFFFF"/>
        <w:spacing w:after="0" w:line="240" w:lineRule="auto"/>
        <w:rPr>
          <w:rFonts w:asciiTheme="minorHAnsi" w:hAnsiTheme="minorHAnsi" w:cstheme="minorHAnsi"/>
          <w:bCs/>
          <w:sz w:val="24"/>
          <w:szCs w:val="24"/>
        </w:rPr>
      </w:pPr>
    </w:p>
    <w:p w:rsidR="00F35F41" w:rsidRDefault="00F35F41"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Tinderbox Marine Reserve, Tasmania</w:t>
      </w:r>
    </w:p>
    <w:p w:rsidR="00F35F41" w:rsidRDefault="00F35F41" w:rsidP="00CA4000">
      <w:pPr>
        <w:shd w:val="clear" w:color="auto" w:fill="FFFFFF"/>
        <w:spacing w:after="0" w:line="240" w:lineRule="auto"/>
        <w:rPr>
          <w:rFonts w:asciiTheme="minorHAnsi" w:hAnsiTheme="minorHAnsi" w:cstheme="minorHAnsi"/>
          <w:bCs/>
          <w:sz w:val="24"/>
          <w:szCs w:val="24"/>
        </w:rPr>
      </w:pPr>
    </w:p>
    <w:p w:rsidR="00F35F41" w:rsidRDefault="00975EE7"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 xml:space="preserve">Tinderbox Marine Reserve is a small </w:t>
      </w:r>
      <w:r w:rsidR="00A14ACD">
        <w:rPr>
          <w:rFonts w:asciiTheme="minorHAnsi" w:hAnsiTheme="minorHAnsi" w:cstheme="minorHAnsi"/>
          <w:bCs/>
          <w:sz w:val="24"/>
          <w:szCs w:val="24"/>
        </w:rPr>
        <w:t xml:space="preserve">1.44 square kilometer </w:t>
      </w:r>
      <w:r w:rsidR="00E63BE6">
        <w:rPr>
          <w:rFonts w:asciiTheme="minorHAnsi" w:hAnsiTheme="minorHAnsi" w:cstheme="minorHAnsi"/>
          <w:bCs/>
          <w:sz w:val="24"/>
          <w:szCs w:val="24"/>
        </w:rPr>
        <w:t>no-take area</w:t>
      </w:r>
      <w:r>
        <w:rPr>
          <w:rFonts w:asciiTheme="minorHAnsi" w:hAnsiTheme="minorHAnsi" w:cstheme="minorHAnsi"/>
          <w:bCs/>
          <w:sz w:val="24"/>
          <w:szCs w:val="24"/>
        </w:rPr>
        <w:t xml:space="preserve"> </w:t>
      </w:r>
      <w:r w:rsidR="005439A1">
        <w:rPr>
          <w:rFonts w:asciiTheme="minorHAnsi" w:hAnsiTheme="minorHAnsi" w:cstheme="minorHAnsi"/>
          <w:bCs/>
          <w:sz w:val="24"/>
          <w:szCs w:val="24"/>
        </w:rPr>
        <w:t xml:space="preserve">established </w:t>
      </w:r>
      <w:r>
        <w:rPr>
          <w:rFonts w:asciiTheme="minorHAnsi" w:hAnsiTheme="minorHAnsi" w:cstheme="minorHAnsi"/>
          <w:bCs/>
          <w:sz w:val="24"/>
          <w:szCs w:val="24"/>
        </w:rPr>
        <w:t>in 1991 near Tasmania’s capital city of Hobart. Despite its small size, the reserve has affected many species in interesting ways</w:t>
      </w:r>
      <w:r w:rsidR="008A4994">
        <w:rPr>
          <w:rFonts w:asciiTheme="minorHAnsi" w:hAnsiTheme="minorHAnsi" w:cstheme="minorHAnsi"/>
          <w:bCs/>
          <w:sz w:val="24"/>
          <w:szCs w:val="24"/>
        </w:rPr>
        <w:t xml:space="preserve">. For example, </w:t>
      </w:r>
      <w:r w:rsidR="00EA25D0">
        <w:rPr>
          <w:rFonts w:asciiTheme="minorHAnsi" w:hAnsiTheme="minorHAnsi" w:cstheme="minorHAnsi"/>
          <w:bCs/>
          <w:sz w:val="24"/>
          <w:szCs w:val="24"/>
        </w:rPr>
        <w:t>the southern rock lobster has increased in number and size inside the reserve. T</w:t>
      </w:r>
      <w:r w:rsidR="008A4994">
        <w:rPr>
          <w:rFonts w:asciiTheme="minorHAnsi" w:hAnsiTheme="minorHAnsi" w:cstheme="minorHAnsi"/>
          <w:bCs/>
          <w:sz w:val="24"/>
          <w:szCs w:val="24"/>
        </w:rPr>
        <w:t xml:space="preserve">here has </w:t>
      </w:r>
      <w:r w:rsidR="00EA25D0">
        <w:rPr>
          <w:rFonts w:asciiTheme="minorHAnsi" w:hAnsiTheme="minorHAnsi" w:cstheme="minorHAnsi"/>
          <w:bCs/>
          <w:sz w:val="24"/>
          <w:szCs w:val="24"/>
        </w:rPr>
        <w:t xml:space="preserve">also </w:t>
      </w:r>
      <w:r w:rsidR="008A4994">
        <w:rPr>
          <w:rFonts w:asciiTheme="minorHAnsi" w:hAnsiTheme="minorHAnsi" w:cstheme="minorHAnsi"/>
          <w:bCs/>
          <w:sz w:val="24"/>
          <w:szCs w:val="24"/>
        </w:rPr>
        <w:t xml:space="preserve">been </w:t>
      </w:r>
      <w:r w:rsidR="004664A5">
        <w:rPr>
          <w:rFonts w:asciiTheme="minorHAnsi" w:hAnsiTheme="minorHAnsi" w:cstheme="minorHAnsi"/>
          <w:bCs/>
          <w:sz w:val="24"/>
          <w:szCs w:val="24"/>
        </w:rPr>
        <w:t xml:space="preserve">a </w:t>
      </w:r>
      <w:r w:rsidR="00A40B19">
        <w:rPr>
          <w:rFonts w:asciiTheme="minorHAnsi" w:hAnsiTheme="minorHAnsi" w:cstheme="minorHAnsi"/>
          <w:bCs/>
          <w:sz w:val="24"/>
          <w:szCs w:val="24"/>
        </w:rPr>
        <w:t>10</w:t>
      </w:r>
      <w:r w:rsidR="004664A5">
        <w:rPr>
          <w:rFonts w:asciiTheme="minorHAnsi" w:hAnsiTheme="minorHAnsi" w:cstheme="minorHAnsi"/>
          <w:bCs/>
          <w:sz w:val="24"/>
          <w:szCs w:val="24"/>
        </w:rPr>
        <w:t xml:space="preserve">-fold increase in the </w:t>
      </w:r>
      <w:r>
        <w:rPr>
          <w:rFonts w:asciiTheme="minorHAnsi" w:hAnsiTheme="minorHAnsi" w:cstheme="minorHAnsi"/>
          <w:bCs/>
          <w:sz w:val="24"/>
          <w:szCs w:val="24"/>
        </w:rPr>
        <w:t>number of larger fish (&gt;300mm)</w:t>
      </w:r>
      <w:r w:rsidR="004664A5">
        <w:rPr>
          <w:rFonts w:asciiTheme="minorHAnsi" w:hAnsiTheme="minorHAnsi" w:cstheme="minorHAnsi"/>
          <w:bCs/>
          <w:sz w:val="24"/>
          <w:szCs w:val="24"/>
        </w:rPr>
        <w:t xml:space="preserve"> inside the reserve compared to the fished areas outside</w:t>
      </w:r>
      <w:r>
        <w:rPr>
          <w:rFonts w:asciiTheme="minorHAnsi" w:hAnsiTheme="minorHAnsi" w:cstheme="minorHAnsi"/>
          <w:bCs/>
          <w:sz w:val="24"/>
          <w:szCs w:val="24"/>
        </w:rPr>
        <w:t xml:space="preserve">. </w:t>
      </w:r>
      <w:r w:rsidR="00E63BE6">
        <w:rPr>
          <w:rFonts w:asciiTheme="minorHAnsi" w:hAnsiTheme="minorHAnsi" w:cstheme="minorHAnsi"/>
          <w:bCs/>
          <w:sz w:val="24"/>
          <w:szCs w:val="24"/>
        </w:rPr>
        <w:t xml:space="preserve">The </w:t>
      </w:r>
      <w:r w:rsidR="009A7BDC">
        <w:rPr>
          <w:rFonts w:asciiTheme="minorHAnsi" w:hAnsiTheme="minorHAnsi" w:cstheme="minorHAnsi"/>
          <w:bCs/>
          <w:sz w:val="24"/>
          <w:szCs w:val="24"/>
        </w:rPr>
        <w:t>population of large</w:t>
      </w:r>
      <w:r w:rsidR="003F3000">
        <w:rPr>
          <w:rFonts w:asciiTheme="minorHAnsi" w:hAnsiTheme="minorHAnsi" w:cstheme="minorHAnsi"/>
          <w:bCs/>
          <w:sz w:val="24"/>
          <w:szCs w:val="24"/>
        </w:rPr>
        <w:t xml:space="preserve"> </w:t>
      </w:r>
      <w:r w:rsidR="009A7BDC">
        <w:rPr>
          <w:rFonts w:asciiTheme="minorHAnsi" w:hAnsiTheme="minorHAnsi" w:cstheme="minorHAnsi"/>
          <w:bCs/>
          <w:sz w:val="24"/>
          <w:szCs w:val="24"/>
        </w:rPr>
        <w:t>bastard trumpeter fish</w:t>
      </w:r>
      <w:r w:rsidR="006C7BDE">
        <w:rPr>
          <w:rFonts w:asciiTheme="minorHAnsi" w:hAnsiTheme="minorHAnsi" w:cstheme="minorHAnsi"/>
          <w:bCs/>
          <w:sz w:val="24"/>
          <w:szCs w:val="24"/>
        </w:rPr>
        <w:t xml:space="preserve"> benefitted the most</w:t>
      </w:r>
      <w:r w:rsidR="009A7BDC">
        <w:rPr>
          <w:rFonts w:asciiTheme="minorHAnsi" w:hAnsiTheme="minorHAnsi" w:cstheme="minorHAnsi"/>
          <w:bCs/>
          <w:sz w:val="24"/>
          <w:szCs w:val="24"/>
        </w:rPr>
        <w:t xml:space="preserve">, </w:t>
      </w:r>
      <w:r w:rsidR="006C7BDE">
        <w:rPr>
          <w:rFonts w:asciiTheme="minorHAnsi" w:hAnsiTheme="minorHAnsi" w:cstheme="minorHAnsi"/>
          <w:bCs/>
          <w:sz w:val="24"/>
          <w:szCs w:val="24"/>
        </w:rPr>
        <w:t>increasing</w:t>
      </w:r>
      <w:r w:rsidR="00635E25">
        <w:rPr>
          <w:rFonts w:asciiTheme="minorHAnsi" w:hAnsiTheme="minorHAnsi" w:cstheme="minorHAnsi"/>
          <w:bCs/>
          <w:sz w:val="24"/>
          <w:szCs w:val="24"/>
        </w:rPr>
        <w:t xml:space="preserve"> in number</w:t>
      </w:r>
      <w:r w:rsidR="006C7BDE">
        <w:rPr>
          <w:rFonts w:asciiTheme="minorHAnsi" w:hAnsiTheme="minorHAnsi" w:cstheme="minorHAnsi"/>
          <w:bCs/>
          <w:sz w:val="24"/>
          <w:szCs w:val="24"/>
        </w:rPr>
        <w:t xml:space="preserve"> </w:t>
      </w:r>
      <w:r w:rsidR="00361A6B">
        <w:rPr>
          <w:rFonts w:asciiTheme="minorHAnsi" w:hAnsiTheme="minorHAnsi" w:cstheme="minorHAnsi"/>
          <w:bCs/>
          <w:sz w:val="24"/>
          <w:szCs w:val="24"/>
        </w:rPr>
        <w:t xml:space="preserve">by a factor of </w:t>
      </w:r>
      <w:r w:rsidR="00635E25">
        <w:rPr>
          <w:rFonts w:asciiTheme="minorHAnsi" w:hAnsiTheme="minorHAnsi" w:cstheme="minorHAnsi"/>
          <w:bCs/>
          <w:sz w:val="24"/>
          <w:szCs w:val="24"/>
        </w:rPr>
        <w:t xml:space="preserve">8 </w:t>
      </w:r>
      <w:r w:rsidR="003F3000">
        <w:rPr>
          <w:rFonts w:asciiTheme="minorHAnsi" w:hAnsiTheme="minorHAnsi" w:cstheme="minorHAnsi"/>
          <w:bCs/>
          <w:sz w:val="24"/>
          <w:szCs w:val="24"/>
        </w:rPr>
        <w:t>inside the reser</w:t>
      </w:r>
      <w:r w:rsidR="00361A6B">
        <w:rPr>
          <w:rFonts w:asciiTheme="minorHAnsi" w:hAnsiTheme="minorHAnsi" w:cstheme="minorHAnsi"/>
          <w:bCs/>
          <w:sz w:val="24"/>
          <w:szCs w:val="24"/>
        </w:rPr>
        <w:t>ve over the course of the study</w:t>
      </w:r>
      <w:r w:rsidR="008A7969">
        <w:rPr>
          <w:rFonts w:asciiTheme="minorHAnsi" w:hAnsiTheme="minorHAnsi" w:cstheme="minorHAnsi"/>
          <w:bCs/>
          <w:sz w:val="24"/>
          <w:szCs w:val="24"/>
        </w:rPr>
        <w:t>.</w:t>
      </w:r>
      <w:r w:rsidR="00E1272E">
        <w:rPr>
          <w:rFonts w:asciiTheme="minorHAnsi" w:hAnsiTheme="minorHAnsi" w:cstheme="minorHAnsi"/>
          <w:bCs/>
          <w:sz w:val="24"/>
          <w:szCs w:val="24"/>
        </w:rPr>
        <w:t xml:space="preserve"> </w:t>
      </w:r>
      <w:r w:rsidR="00192C2D">
        <w:rPr>
          <w:rFonts w:asciiTheme="minorHAnsi" w:hAnsiTheme="minorHAnsi" w:cstheme="minorHAnsi"/>
          <w:bCs/>
          <w:sz w:val="24"/>
          <w:szCs w:val="24"/>
        </w:rPr>
        <w:t>T</w:t>
      </w:r>
      <w:r w:rsidR="00361A6B">
        <w:rPr>
          <w:rFonts w:asciiTheme="minorHAnsi" w:hAnsiTheme="minorHAnsi" w:cstheme="minorHAnsi"/>
          <w:bCs/>
          <w:sz w:val="24"/>
          <w:szCs w:val="24"/>
        </w:rPr>
        <w:t>he</w:t>
      </w:r>
      <w:r w:rsidR="003F3000">
        <w:rPr>
          <w:rFonts w:asciiTheme="minorHAnsi" w:hAnsiTheme="minorHAnsi" w:cstheme="minorHAnsi"/>
          <w:bCs/>
          <w:sz w:val="24"/>
          <w:szCs w:val="24"/>
        </w:rPr>
        <w:t xml:space="preserve"> population of smaller </w:t>
      </w:r>
      <w:r w:rsidR="00361A6B">
        <w:rPr>
          <w:rFonts w:asciiTheme="minorHAnsi" w:hAnsiTheme="minorHAnsi" w:cstheme="minorHAnsi"/>
          <w:bCs/>
          <w:sz w:val="24"/>
          <w:szCs w:val="24"/>
        </w:rPr>
        <w:t>trumpeters</w:t>
      </w:r>
      <w:r w:rsidR="00192C2D">
        <w:rPr>
          <w:rFonts w:asciiTheme="minorHAnsi" w:hAnsiTheme="minorHAnsi" w:cstheme="minorHAnsi"/>
          <w:bCs/>
          <w:sz w:val="24"/>
          <w:szCs w:val="24"/>
        </w:rPr>
        <w:t>, however,</w:t>
      </w:r>
      <w:r w:rsidR="003F3000">
        <w:rPr>
          <w:rFonts w:asciiTheme="minorHAnsi" w:hAnsiTheme="minorHAnsi" w:cstheme="minorHAnsi"/>
          <w:bCs/>
          <w:sz w:val="24"/>
          <w:szCs w:val="24"/>
        </w:rPr>
        <w:t xml:space="preserve"> remain</w:t>
      </w:r>
      <w:r w:rsidR="00361A6B">
        <w:rPr>
          <w:rFonts w:asciiTheme="minorHAnsi" w:hAnsiTheme="minorHAnsi" w:cstheme="minorHAnsi"/>
          <w:bCs/>
          <w:sz w:val="24"/>
          <w:szCs w:val="24"/>
        </w:rPr>
        <w:t>ed the same</w:t>
      </w:r>
      <w:r w:rsidR="00C31F79">
        <w:rPr>
          <w:rFonts w:asciiTheme="minorHAnsi" w:hAnsiTheme="minorHAnsi" w:cstheme="minorHAnsi"/>
          <w:bCs/>
          <w:sz w:val="24"/>
          <w:szCs w:val="24"/>
        </w:rPr>
        <w:t>. The</w:t>
      </w:r>
      <w:r w:rsidR="00192C2D">
        <w:rPr>
          <w:rFonts w:asciiTheme="minorHAnsi" w:hAnsiTheme="minorHAnsi" w:cstheme="minorHAnsi"/>
          <w:bCs/>
          <w:sz w:val="24"/>
          <w:szCs w:val="24"/>
        </w:rPr>
        <w:t>se</w:t>
      </w:r>
      <w:r w:rsidR="00C31F79">
        <w:rPr>
          <w:rFonts w:asciiTheme="minorHAnsi" w:hAnsiTheme="minorHAnsi" w:cstheme="minorHAnsi"/>
          <w:bCs/>
          <w:sz w:val="24"/>
          <w:szCs w:val="24"/>
        </w:rPr>
        <w:t xml:space="preserve"> different</w:t>
      </w:r>
      <w:r w:rsidR="00E1272E">
        <w:rPr>
          <w:rFonts w:asciiTheme="minorHAnsi" w:hAnsiTheme="minorHAnsi" w:cstheme="minorHAnsi"/>
          <w:bCs/>
          <w:sz w:val="24"/>
          <w:szCs w:val="24"/>
        </w:rPr>
        <w:t xml:space="preserve"> response</w:t>
      </w:r>
      <w:r w:rsidR="00437598">
        <w:rPr>
          <w:rFonts w:asciiTheme="minorHAnsi" w:hAnsiTheme="minorHAnsi" w:cstheme="minorHAnsi"/>
          <w:bCs/>
          <w:sz w:val="24"/>
          <w:szCs w:val="24"/>
        </w:rPr>
        <w:t>s</w:t>
      </w:r>
      <w:r w:rsidR="00E1272E">
        <w:rPr>
          <w:rFonts w:asciiTheme="minorHAnsi" w:hAnsiTheme="minorHAnsi" w:cstheme="minorHAnsi"/>
          <w:bCs/>
          <w:sz w:val="24"/>
          <w:szCs w:val="24"/>
        </w:rPr>
        <w:t xml:space="preserve"> within a single species</w:t>
      </w:r>
      <w:r w:rsidR="00361A6B">
        <w:rPr>
          <w:rFonts w:asciiTheme="minorHAnsi" w:hAnsiTheme="minorHAnsi" w:cstheme="minorHAnsi"/>
          <w:bCs/>
          <w:sz w:val="24"/>
          <w:szCs w:val="24"/>
        </w:rPr>
        <w:t xml:space="preserve"> </w:t>
      </w:r>
      <w:r w:rsidR="00E1272E">
        <w:rPr>
          <w:rFonts w:asciiTheme="minorHAnsi" w:hAnsiTheme="minorHAnsi" w:cstheme="minorHAnsi"/>
          <w:bCs/>
          <w:sz w:val="24"/>
          <w:szCs w:val="24"/>
        </w:rPr>
        <w:t>show that protection from fishing is even more important for larger individuals that are highly prized as catches</w:t>
      </w:r>
      <w:r w:rsidR="009A7BDC">
        <w:rPr>
          <w:rFonts w:asciiTheme="minorHAnsi" w:hAnsiTheme="minorHAnsi" w:cstheme="minorHAnsi"/>
          <w:bCs/>
          <w:sz w:val="24"/>
          <w:szCs w:val="24"/>
        </w:rPr>
        <w:t xml:space="preserve">. </w:t>
      </w:r>
      <w:r w:rsidR="00361A6B">
        <w:rPr>
          <w:rFonts w:asciiTheme="minorHAnsi" w:hAnsiTheme="minorHAnsi" w:cstheme="minorHAnsi"/>
          <w:bCs/>
          <w:sz w:val="24"/>
          <w:szCs w:val="24"/>
        </w:rPr>
        <w:t xml:space="preserve">Additional information from </w:t>
      </w:r>
    </w:p>
    <w:p w:rsidR="008B313E" w:rsidRDefault="008B313E" w:rsidP="00CA4000">
      <w:pPr>
        <w:shd w:val="clear" w:color="auto" w:fill="FFFFFF"/>
        <w:spacing w:after="0" w:line="240" w:lineRule="auto"/>
        <w:rPr>
          <w:rFonts w:asciiTheme="minorHAnsi" w:hAnsiTheme="minorHAnsi" w:cstheme="minorHAnsi"/>
          <w:bCs/>
          <w:sz w:val="24"/>
          <w:szCs w:val="24"/>
        </w:rPr>
      </w:pPr>
    </w:p>
    <w:p w:rsidR="008B313E" w:rsidRDefault="008B313E"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Fernando de Noronha, Brazil</w:t>
      </w:r>
    </w:p>
    <w:p w:rsidR="008B313E" w:rsidRDefault="008B313E" w:rsidP="00CA4000">
      <w:pPr>
        <w:shd w:val="clear" w:color="auto" w:fill="FFFFFF"/>
        <w:spacing w:after="0" w:line="240" w:lineRule="auto"/>
        <w:rPr>
          <w:rFonts w:asciiTheme="minorHAnsi" w:hAnsiTheme="minorHAnsi" w:cstheme="minorHAnsi"/>
          <w:bCs/>
          <w:sz w:val="24"/>
          <w:szCs w:val="24"/>
        </w:rPr>
      </w:pPr>
    </w:p>
    <w:p w:rsidR="008B313E" w:rsidRPr="00CA4000" w:rsidRDefault="008B313E" w:rsidP="00CA4000">
      <w:pPr>
        <w:shd w:val="clear" w:color="auto" w:fill="FFFFFF"/>
        <w:spacing w:after="0" w:line="240" w:lineRule="auto"/>
        <w:rPr>
          <w:rFonts w:asciiTheme="minorHAnsi" w:hAnsiTheme="minorHAnsi" w:cstheme="minorHAnsi"/>
          <w:bCs/>
          <w:sz w:val="24"/>
          <w:szCs w:val="24"/>
        </w:rPr>
      </w:pPr>
      <w:r>
        <w:rPr>
          <w:rFonts w:asciiTheme="minorHAnsi" w:hAnsiTheme="minorHAnsi" w:cstheme="minorHAnsi"/>
          <w:bCs/>
          <w:sz w:val="24"/>
          <w:szCs w:val="24"/>
        </w:rPr>
        <w:t>Th</w:t>
      </w:r>
      <w:r w:rsidR="00A22B7C">
        <w:rPr>
          <w:rFonts w:asciiTheme="minorHAnsi" w:hAnsiTheme="minorHAnsi" w:cstheme="minorHAnsi"/>
          <w:bCs/>
          <w:sz w:val="24"/>
          <w:szCs w:val="24"/>
        </w:rPr>
        <w:t>e Fernando de Noronha</w:t>
      </w:r>
      <w:r>
        <w:rPr>
          <w:rFonts w:asciiTheme="minorHAnsi" w:hAnsiTheme="minorHAnsi" w:cstheme="minorHAnsi"/>
          <w:bCs/>
          <w:sz w:val="24"/>
          <w:szCs w:val="24"/>
        </w:rPr>
        <w:t xml:space="preserve"> island archipelago 345</w:t>
      </w:r>
      <w:r w:rsidR="00437598">
        <w:rPr>
          <w:rFonts w:asciiTheme="minorHAnsi" w:hAnsiTheme="minorHAnsi" w:cstheme="minorHAnsi"/>
          <w:bCs/>
          <w:sz w:val="24"/>
          <w:szCs w:val="24"/>
        </w:rPr>
        <w:t xml:space="preserve"> </w:t>
      </w:r>
      <w:r>
        <w:rPr>
          <w:rFonts w:asciiTheme="minorHAnsi" w:hAnsiTheme="minorHAnsi" w:cstheme="minorHAnsi"/>
          <w:bCs/>
          <w:sz w:val="24"/>
          <w:szCs w:val="24"/>
        </w:rPr>
        <w:t xml:space="preserve">km </w:t>
      </w:r>
      <w:r w:rsidR="00E25E2E">
        <w:rPr>
          <w:rFonts w:asciiTheme="minorHAnsi" w:hAnsiTheme="minorHAnsi" w:cstheme="minorHAnsi"/>
          <w:bCs/>
          <w:sz w:val="24"/>
          <w:szCs w:val="24"/>
        </w:rPr>
        <w:t>northeast of</w:t>
      </w:r>
      <w:r>
        <w:rPr>
          <w:rFonts w:asciiTheme="minorHAnsi" w:hAnsiTheme="minorHAnsi" w:cstheme="minorHAnsi"/>
          <w:bCs/>
          <w:sz w:val="24"/>
          <w:szCs w:val="24"/>
        </w:rPr>
        <w:t xml:space="preserve"> Brazil is a</w:t>
      </w:r>
      <w:r w:rsidR="00437598">
        <w:rPr>
          <w:rFonts w:asciiTheme="minorHAnsi" w:hAnsiTheme="minorHAnsi" w:cstheme="minorHAnsi"/>
          <w:bCs/>
          <w:sz w:val="24"/>
          <w:szCs w:val="24"/>
        </w:rPr>
        <w:t xml:space="preserve">n </w:t>
      </w:r>
      <w:r>
        <w:rPr>
          <w:rFonts w:asciiTheme="minorHAnsi" w:hAnsiTheme="minorHAnsi" w:cstheme="minorHAnsi"/>
          <w:bCs/>
          <w:sz w:val="24"/>
          <w:szCs w:val="24"/>
        </w:rPr>
        <w:t xml:space="preserve">important nursery area for </w:t>
      </w:r>
      <w:r w:rsidR="00994BDA">
        <w:rPr>
          <w:rFonts w:asciiTheme="minorHAnsi" w:hAnsiTheme="minorHAnsi" w:cstheme="minorHAnsi"/>
          <w:bCs/>
          <w:sz w:val="24"/>
          <w:szCs w:val="24"/>
        </w:rPr>
        <w:t>juvenile Caribbean reef sharks.</w:t>
      </w:r>
      <w:r>
        <w:rPr>
          <w:rFonts w:asciiTheme="minorHAnsi" w:hAnsiTheme="minorHAnsi" w:cstheme="minorHAnsi"/>
          <w:bCs/>
          <w:sz w:val="24"/>
          <w:szCs w:val="24"/>
        </w:rPr>
        <w:t xml:space="preserve"> Fortunately</w:t>
      </w:r>
      <w:r w:rsidR="00854552">
        <w:rPr>
          <w:rFonts w:asciiTheme="minorHAnsi" w:hAnsiTheme="minorHAnsi" w:cstheme="minorHAnsi"/>
          <w:bCs/>
          <w:sz w:val="24"/>
          <w:szCs w:val="24"/>
        </w:rPr>
        <w:t xml:space="preserve">, Fernando de Noronha is surrounded by a marine reserve </w:t>
      </w:r>
      <w:r w:rsidR="00674FB0">
        <w:rPr>
          <w:rFonts w:asciiTheme="minorHAnsi" w:hAnsiTheme="minorHAnsi" w:cstheme="minorHAnsi"/>
          <w:bCs/>
          <w:sz w:val="24"/>
          <w:szCs w:val="24"/>
        </w:rPr>
        <w:t xml:space="preserve">that covers </w:t>
      </w:r>
      <w:r w:rsidR="00854552">
        <w:rPr>
          <w:rFonts w:asciiTheme="minorHAnsi" w:hAnsiTheme="minorHAnsi" w:cstheme="minorHAnsi"/>
          <w:bCs/>
          <w:sz w:val="24"/>
          <w:szCs w:val="24"/>
        </w:rPr>
        <w:t>70% of its coastal waters</w:t>
      </w:r>
      <w:r w:rsidR="00674FB0">
        <w:rPr>
          <w:rFonts w:asciiTheme="minorHAnsi" w:hAnsiTheme="minorHAnsi" w:cstheme="minorHAnsi"/>
          <w:bCs/>
          <w:sz w:val="24"/>
          <w:szCs w:val="24"/>
        </w:rPr>
        <w:t xml:space="preserve"> and protects vital habitat for these valuable members of the tropical ecosystem</w:t>
      </w:r>
      <w:r w:rsidR="00994BDA">
        <w:rPr>
          <w:rFonts w:asciiTheme="minorHAnsi" w:hAnsiTheme="minorHAnsi" w:cstheme="minorHAnsi"/>
          <w:bCs/>
          <w:sz w:val="24"/>
          <w:szCs w:val="24"/>
        </w:rPr>
        <w:t>.</w:t>
      </w:r>
      <w:r w:rsidR="00854552">
        <w:rPr>
          <w:rFonts w:asciiTheme="minorHAnsi" w:hAnsiTheme="minorHAnsi" w:cstheme="minorHAnsi"/>
          <w:bCs/>
          <w:sz w:val="24"/>
          <w:szCs w:val="24"/>
        </w:rPr>
        <w:t xml:space="preserve"> </w:t>
      </w:r>
      <w:r w:rsidR="00994BDA">
        <w:rPr>
          <w:rFonts w:asciiTheme="minorHAnsi" w:hAnsiTheme="minorHAnsi" w:cstheme="minorHAnsi"/>
          <w:bCs/>
          <w:sz w:val="24"/>
          <w:szCs w:val="24"/>
        </w:rPr>
        <w:t>Juvenile sharks were 3.8 times more abundant inside the re</w:t>
      </w:r>
      <w:r w:rsidR="00DF448E">
        <w:rPr>
          <w:rFonts w:asciiTheme="minorHAnsi" w:hAnsiTheme="minorHAnsi" w:cstheme="minorHAnsi"/>
          <w:bCs/>
          <w:sz w:val="24"/>
          <w:szCs w:val="24"/>
        </w:rPr>
        <w:t xml:space="preserve">serve than in the fished area. </w:t>
      </w:r>
      <w:r w:rsidR="00854552">
        <w:rPr>
          <w:rFonts w:asciiTheme="minorHAnsi" w:hAnsiTheme="minorHAnsi" w:cstheme="minorHAnsi"/>
          <w:bCs/>
          <w:sz w:val="24"/>
          <w:szCs w:val="24"/>
        </w:rPr>
        <w:t>A tracking study showed</w:t>
      </w:r>
      <w:r w:rsidR="00E46B4F">
        <w:rPr>
          <w:rFonts w:asciiTheme="minorHAnsi" w:hAnsiTheme="minorHAnsi" w:cstheme="minorHAnsi"/>
          <w:bCs/>
          <w:sz w:val="24"/>
          <w:szCs w:val="24"/>
        </w:rPr>
        <w:t xml:space="preserve"> that juvenile reef sharks spend</w:t>
      </w:r>
      <w:r w:rsidR="00854552">
        <w:rPr>
          <w:rFonts w:asciiTheme="minorHAnsi" w:hAnsiTheme="minorHAnsi" w:cstheme="minorHAnsi"/>
          <w:bCs/>
          <w:sz w:val="24"/>
          <w:szCs w:val="24"/>
        </w:rPr>
        <w:t xml:space="preserve"> most of their time in the reserve area, rarely venturing out of the reserve boundaries </w:t>
      </w:r>
      <w:r w:rsidR="00854552">
        <w:rPr>
          <w:rFonts w:asciiTheme="minorHAnsi" w:hAnsiTheme="minorHAnsi" w:cstheme="minorHAnsi"/>
          <w:bCs/>
          <w:sz w:val="24"/>
          <w:szCs w:val="24"/>
        </w:rPr>
        <w:lastRenderedPageBreak/>
        <w:t xml:space="preserve">into the unprotected area where human impacts </w:t>
      </w:r>
      <w:r w:rsidR="00207093">
        <w:rPr>
          <w:rFonts w:asciiTheme="minorHAnsi" w:hAnsiTheme="minorHAnsi" w:cstheme="minorHAnsi"/>
          <w:bCs/>
          <w:sz w:val="24"/>
          <w:szCs w:val="24"/>
        </w:rPr>
        <w:t>like</w:t>
      </w:r>
      <w:r w:rsidR="00854552">
        <w:rPr>
          <w:rFonts w:asciiTheme="minorHAnsi" w:hAnsiTheme="minorHAnsi" w:cstheme="minorHAnsi"/>
          <w:bCs/>
          <w:sz w:val="24"/>
          <w:szCs w:val="24"/>
        </w:rPr>
        <w:t xml:space="preserve"> fishing pressure and boating noise are highest.</w:t>
      </w:r>
      <w:r w:rsidR="00994BDA">
        <w:rPr>
          <w:rFonts w:asciiTheme="minorHAnsi" w:hAnsiTheme="minorHAnsi" w:cstheme="minorHAnsi"/>
          <w:bCs/>
          <w:sz w:val="24"/>
          <w:szCs w:val="24"/>
        </w:rPr>
        <w:t xml:space="preserve"> </w:t>
      </w:r>
      <w:r w:rsidR="00E46B4F">
        <w:rPr>
          <w:rFonts w:asciiTheme="minorHAnsi" w:hAnsiTheme="minorHAnsi" w:cstheme="minorHAnsi"/>
          <w:bCs/>
          <w:sz w:val="24"/>
          <w:szCs w:val="24"/>
        </w:rPr>
        <w:t xml:space="preserve">In fact, not a single shark during the duration of the study crossed from one side of the unprotected area to the other, possibly </w:t>
      </w:r>
      <w:r w:rsidR="00E05D38">
        <w:rPr>
          <w:rFonts w:asciiTheme="minorHAnsi" w:hAnsiTheme="minorHAnsi" w:cstheme="minorHAnsi"/>
          <w:bCs/>
          <w:sz w:val="24"/>
          <w:szCs w:val="24"/>
        </w:rPr>
        <w:t xml:space="preserve">because juvenile sharks </w:t>
      </w:r>
      <w:r w:rsidR="00994BDA">
        <w:rPr>
          <w:rFonts w:asciiTheme="minorHAnsi" w:hAnsiTheme="minorHAnsi" w:cstheme="minorHAnsi"/>
          <w:bCs/>
          <w:sz w:val="24"/>
          <w:szCs w:val="24"/>
        </w:rPr>
        <w:t xml:space="preserve">that are vulnerable in fished areas </w:t>
      </w:r>
      <w:r w:rsidR="00E05D38">
        <w:rPr>
          <w:rFonts w:asciiTheme="minorHAnsi" w:hAnsiTheme="minorHAnsi" w:cstheme="minorHAnsi"/>
          <w:bCs/>
          <w:sz w:val="24"/>
          <w:szCs w:val="24"/>
        </w:rPr>
        <w:t>prefer undisturbed habitat</w:t>
      </w:r>
      <w:r w:rsidR="00994BDA">
        <w:rPr>
          <w:rFonts w:asciiTheme="minorHAnsi" w:hAnsiTheme="minorHAnsi" w:cstheme="minorHAnsi"/>
          <w:bCs/>
          <w:sz w:val="24"/>
          <w:szCs w:val="24"/>
        </w:rPr>
        <w:t>.</w:t>
      </w:r>
      <w:r w:rsidR="00E46B4F">
        <w:rPr>
          <w:rFonts w:asciiTheme="minorHAnsi" w:hAnsiTheme="minorHAnsi" w:cstheme="minorHAnsi"/>
          <w:bCs/>
          <w:sz w:val="24"/>
          <w:szCs w:val="24"/>
        </w:rPr>
        <w:t xml:space="preserve"> While adult sharks roam across much larger areas, Fernando de Noronha has shown that marine reserves can </w:t>
      </w:r>
      <w:r w:rsidR="00434D36">
        <w:rPr>
          <w:rFonts w:asciiTheme="minorHAnsi" w:hAnsiTheme="minorHAnsi" w:cstheme="minorHAnsi"/>
          <w:bCs/>
          <w:sz w:val="24"/>
          <w:szCs w:val="24"/>
        </w:rPr>
        <w:t xml:space="preserve">help </w:t>
      </w:r>
      <w:r w:rsidR="00E46B4F">
        <w:rPr>
          <w:rFonts w:asciiTheme="minorHAnsi" w:hAnsiTheme="minorHAnsi" w:cstheme="minorHAnsi"/>
          <w:bCs/>
          <w:sz w:val="24"/>
          <w:szCs w:val="24"/>
        </w:rPr>
        <w:t xml:space="preserve">protect some shark populations </w:t>
      </w:r>
      <w:r w:rsidR="00207093">
        <w:rPr>
          <w:rFonts w:asciiTheme="minorHAnsi" w:hAnsiTheme="minorHAnsi" w:cstheme="minorHAnsi"/>
          <w:bCs/>
          <w:sz w:val="24"/>
          <w:szCs w:val="24"/>
        </w:rPr>
        <w:t xml:space="preserve">by </w:t>
      </w:r>
      <w:r w:rsidR="00434D36">
        <w:rPr>
          <w:rFonts w:asciiTheme="minorHAnsi" w:hAnsiTheme="minorHAnsi" w:cstheme="minorHAnsi"/>
          <w:bCs/>
          <w:sz w:val="24"/>
          <w:szCs w:val="24"/>
        </w:rPr>
        <w:t xml:space="preserve">providing a sanctuary for the </w:t>
      </w:r>
      <w:r w:rsidR="00E05D38">
        <w:rPr>
          <w:rFonts w:asciiTheme="minorHAnsi" w:hAnsiTheme="minorHAnsi" w:cstheme="minorHAnsi"/>
          <w:bCs/>
          <w:sz w:val="24"/>
          <w:szCs w:val="24"/>
        </w:rPr>
        <w:t xml:space="preserve">juveniles </w:t>
      </w:r>
      <w:r w:rsidR="00434D36">
        <w:rPr>
          <w:rFonts w:asciiTheme="minorHAnsi" w:hAnsiTheme="minorHAnsi" w:cstheme="minorHAnsi"/>
          <w:bCs/>
          <w:sz w:val="24"/>
          <w:szCs w:val="24"/>
        </w:rPr>
        <w:t>that will become the next generation of adult sharks</w:t>
      </w:r>
      <w:r w:rsidR="00207093">
        <w:rPr>
          <w:rFonts w:asciiTheme="minorHAnsi" w:hAnsiTheme="minorHAnsi" w:cstheme="minorHAnsi"/>
          <w:bCs/>
          <w:sz w:val="24"/>
          <w:szCs w:val="24"/>
        </w:rPr>
        <w:t>.</w:t>
      </w:r>
    </w:p>
    <w:sectPr w:rsidR="008B313E" w:rsidRPr="00CA4000" w:rsidSect="00B451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3C58BA"/>
    <w:rsid w:val="0001070F"/>
    <w:rsid w:val="00022E56"/>
    <w:rsid w:val="00031542"/>
    <w:rsid w:val="0003648D"/>
    <w:rsid w:val="000471A3"/>
    <w:rsid w:val="00060DBE"/>
    <w:rsid w:val="00070F4C"/>
    <w:rsid w:val="00073F57"/>
    <w:rsid w:val="0008094F"/>
    <w:rsid w:val="00087A96"/>
    <w:rsid w:val="00092894"/>
    <w:rsid w:val="00093F0A"/>
    <w:rsid w:val="000A3C9E"/>
    <w:rsid w:val="000A5C04"/>
    <w:rsid w:val="000B389B"/>
    <w:rsid w:val="000C0563"/>
    <w:rsid w:val="000C0FD7"/>
    <w:rsid w:val="000C3F3F"/>
    <w:rsid w:val="000C6A17"/>
    <w:rsid w:val="000D176B"/>
    <w:rsid w:val="000E69B0"/>
    <w:rsid w:val="000F59AB"/>
    <w:rsid w:val="00114CC3"/>
    <w:rsid w:val="00114DD3"/>
    <w:rsid w:val="00124E65"/>
    <w:rsid w:val="001423FE"/>
    <w:rsid w:val="001554CF"/>
    <w:rsid w:val="00181821"/>
    <w:rsid w:val="00184EE7"/>
    <w:rsid w:val="00191662"/>
    <w:rsid w:val="00192C2D"/>
    <w:rsid w:val="00193E32"/>
    <w:rsid w:val="001A5171"/>
    <w:rsid w:val="001C2B95"/>
    <w:rsid w:val="001E342F"/>
    <w:rsid w:val="00205F8A"/>
    <w:rsid w:val="00207093"/>
    <w:rsid w:val="0021637D"/>
    <w:rsid w:val="00217C37"/>
    <w:rsid w:val="002356D9"/>
    <w:rsid w:val="002522A1"/>
    <w:rsid w:val="00252943"/>
    <w:rsid w:val="00271B82"/>
    <w:rsid w:val="002741F5"/>
    <w:rsid w:val="00281ECD"/>
    <w:rsid w:val="00281F04"/>
    <w:rsid w:val="00295B12"/>
    <w:rsid w:val="00295DDC"/>
    <w:rsid w:val="00296EA7"/>
    <w:rsid w:val="002D3D9C"/>
    <w:rsid w:val="002E3D4A"/>
    <w:rsid w:val="002F7670"/>
    <w:rsid w:val="003037D2"/>
    <w:rsid w:val="003109C7"/>
    <w:rsid w:val="00330D7F"/>
    <w:rsid w:val="00334EB7"/>
    <w:rsid w:val="00354D45"/>
    <w:rsid w:val="0035798A"/>
    <w:rsid w:val="00361A6B"/>
    <w:rsid w:val="00370CDA"/>
    <w:rsid w:val="003804F5"/>
    <w:rsid w:val="00380B1B"/>
    <w:rsid w:val="00383BF6"/>
    <w:rsid w:val="00393F03"/>
    <w:rsid w:val="003964A5"/>
    <w:rsid w:val="003A6326"/>
    <w:rsid w:val="003C58BA"/>
    <w:rsid w:val="003E18A2"/>
    <w:rsid w:val="003E59DD"/>
    <w:rsid w:val="003F3000"/>
    <w:rsid w:val="003F3226"/>
    <w:rsid w:val="003F5362"/>
    <w:rsid w:val="00404551"/>
    <w:rsid w:val="0041274C"/>
    <w:rsid w:val="00416EFB"/>
    <w:rsid w:val="00431601"/>
    <w:rsid w:val="00434D36"/>
    <w:rsid w:val="00437598"/>
    <w:rsid w:val="004418C3"/>
    <w:rsid w:val="00451D86"/>
    <w:rsid w:val="004649C5"/>
    <w:rsid w:val="004664A5"/>
    <w:rsid w:val="00473620"/>
    <w:rsid w:val="004775AA"/>
    <w:rsid w:val="004857A1"/>
    <w:rsid w:val="00493030"/>
    <w:rsid w:val="004A353C"/>
    <w:rsid w:val="004B1073"/>
    <w:rsid w:val="004C0092"/>
    <w:rsid w:val="004C3095"/>
    <w:rsid w:val="004D1725"/>
    <w:rsid w:val="004E1B68"/>
    <w:rsid w:val="00506F63"/>
    <w:rsid w:val="00510D60"/>
    <w:rsid w:val="00514128"/>
    <w:rsid w:val="0052793E"/>
    <w:rsid w:val="005439A1"/>
    <w:rsid w:val="00544CC8"/>
    <w:rsid w:val="00562630"/>
    <w:rsid w:val="0056440D"/>
    <w:rsid w:val="00582E92"/>
    <w:rsid w:val="00586E92"/>
    <w:rsid w:val="005979ED"/>
    <w:rsid w:val="005A34EE"/>
    <w:rsid w:val="005C0D69"/>
    <w:rsid w:val="005C6023"/>
    <w:rsid w:val="005D12B8"/>
    <w:rsid w:val="005F44CD"/>
    <w:rsid w:val="00624B44"/>
    <w:rsid w:val="00635E25"/>
    <w:rsid w:val="00637F51"/>
    <w:rsid w:val="006607CE"/>
    <w:rsid w:val="00673E6C"/>
    <w:rsid w:val="00674FB0"/>
    <w:rsid w:val="006772D5"/>
    <w:rsid w:val="00680238"/>
    <w:rsid w:val="00683289"/>
    <w:rsid w:val="00697266"/>
    <w:rsid w:val="006A2E57"/>
    <w:rsid w:val="006B306A"/>
    <w:rsid w:val="006C7BDE"/>
    <w:rsid w:val="006D2873"/>
    <w:rsid w:val="006D4B7D"/>
    <w:rsid w:val="006F6098"/>
    <w:rsid w:val="006F628B"/>
    <w:rsid w:val="00707503"/>
    <w:rsid w:val="0071066A"/>
    <w:rsid w:val="0071238F"/>
    <w:rsid w:val="007139F7"/>
    <w:rsid w:val="00725D37"/>
    <w:rsid w:val="007360FB"/>
    <w:rsid w:val="00737EA1"/>
    <w:rsid w:val="00743971"/>
    <w:rsid w:val="00752358"/>
    <w:rsid w:val="007750B7"/>
    <w:rsid w:val="00793D35"/>
    <w:rsid w:val="0079536F"/>
    <w:rsid w:val="00796412"/>
    <w:rsid w:val="007A5928"/>
    <w:rsid w:val="007C1796"/>
    <w:rsid w:val="007D04EC"/>
    <w:rsid w:val="007D43C6"/>
    <w:rsid w:val="007D7D85"/>
    <w:rsid w:val="00803BA3"/>
    <w:rsid w:val="0081261E"/>
    <w:rsid w:val="00813341"/>
    <w:rsid w:val="00814DC4"/>
    <w:rsid w:val="00822CFD"/>
    <w:rsid w:val="00825676"/>
    <w:rsid w:val="00830A9C"/>
    <w:rsid w:val="0083308E"/>
    <w:rsid w:val="008407F9"/>
    <w:rsid w:val="00845B90"/>
    <w:rsid w:val="008474A3"/>
    <w:rsid w:val="00854552"/>
    <w:rsid w:val="0086283B"/>
    <w:rsid w:val="00875773"/>
    <w:rsid w:val="00897010"/>
    <w:rsid w:val="008A4051"/>
    <w:rsid w:val="008A4994"/>
    <w:rsid w:val="008A7969"/>
    <w:rsid w:val="008B313E"/>
    <w:rsid w:val="008F6771"/>
    <w:rsid w:val="009022AF"/>
    <w:rsid w:val="00920003"/>
    <w:rsid w:val="00937BED"/>
    <w:rsid w:val="00947CA0"/>
    <w:rsid w:val="00954F8E"/>
    <w:rsid w:val="009562F6"/>
    <w:rsid w:val="00962D03"/>
    <w:rsid w:val="00964940"/>
    <w:rsid w:val="00973B5A"/>
    <w:rsid w:val="00975EE7"/>
    <w:rsid w:val="00984AE6"/>
    <w:rsid w:val="00987A71"/>
    <w:rsid w:val="00994BDA"/>
    <w:rsid w:val="009A7BDC"/>
    <w:rsid w:val="009B376C"/>
    <w:rsid w:val="009B7632"/>
    <w:rsid w:val="009C5D43"/>
    <w:rsid w:val="009C5D83"/>
    <w:rsid w:val="009C74B9"/>
    <w:rsid w:val="009C7D11"/>
    <w:rsid w:val="009D1959"/>
    <w:rsid w:val="009E03E1"/>
    <w:rsid w:val="009F04A1"/>
    <w:rsid w:val="009F4322"/>
    <w:rsid w:val="009F5CF9"/>
    <w:rsid w:val="00A037F0"/>
    <w:rsid w:val="00A04A2F"/>
    <w:rsid w:val="00A1298D"/>
    <w:rsid w:val="00A13305"/>
    <w:rsid w:val="00A14ACD"/>
    <w:rsid w:val="00A20A92"/>
    <w:rsid w:val="00A22B7C"/>
    <w:rsid w:val="00A232CE"/>
    <w:rsid w:val="00A33E23"/>
    <w:rsid w:val="00A35154"/>
    <w:rsid w:val="00A40B19"/>
    <w:rsid w:val="00A465FD"/>
    <w:rsid w:val="00A508BE"/>
    <w:rsid w:val="00A5773D"/>
    <w:rsid w:val="00A65F8C"/>
    <w:rsid w:val="00A80A6A"/>
    <w:rsid w:val="00A903EA"/>
    <w:rsid w:val="00AA2A1B"/>
    <w:rsid w:val="00AC35CA"/>
    <w:rsid w:val="00AC3875"/>
    <w:rsid w:val="00B10D1F"/>
    <w:rsid w:val="00B13E52"/>
    <w:rsid w:val="00B17C54"/>
    <w:rsid w:val="00B24E78"/>
    <w:rsid w:val="00B251FE"/>
    <w:rsid w:val="00B314C4"/>
    <w:rsid w:val="00B33D23"/>
    <w:rsid w:val="00B40D83"/>
    <w:rsid w:val="00B45181"/>
    <w:rsid w:val="00B52504"/>
    <w:rsid w:val="00B60B8A"/>
    <w:rsid w:val="00B61D61"/>
    <w:rsid w:val="00B7093A"/>
    <w:rsid w:val="00B753CD"/>
    <w:rsid w:val="00B954E1"/>
    <w:rsid w:val="00B95DDF"/>
    <w:rsid w:val="00BA38CE"/>
    <w:rsid w:val="00BB09D8"/>
    <w:rsid w:val="00BB2D03"/>
    <w:rsid w:val="00BB36B3"/>
    <w:rsid w:val="00BC2463"/>
    <w:rsid w:val="00BD69ED"/>
    <w:rsid w:val="00BE6008"/>
    <w:rsid w:val="00C105A2"/>
    <w:rsid w:val="00C16CFC"/>
    <w:rsid w:val="00C217FF"/>
    <w:rsid w:val="00C31F79"/>
    <w:rsid w:val="00C43C0A"/>
    <w:rsid w:val="00C45E0E"/>
    <w:rsid w:val="00C50407"/>
    <w:rsid w:val="00C5113D"/>
    <w:rsid w:val="00C65770"/>
    <w:rsid w:val="00C713A5"/>
    <w:rsid w:val="00C9362E"/>
    <w:rsid w:val="00C9439D"/>
    <w:rsid w:val="00CA0499"/>
    <w:rsid w:val="00CA4000"/>
    <w:rsid w:val="00CC3F79"/>
    <w:rsid w:val="00CC7B0A"/>
    <w:rsid w:val="00CF5D51"/>
    <w:rsid w:val="00D074C6"/>
    <w:rsid w:val="00D11DB6"/>
    <w:rsid w:val="00D20DDB"/>
    <w:rsid w:val="00D2253E"/>
    <w:rsid w:val="00D23C87"/>
    <w:rsid w:val="00D27931"/>
    <w:rsid w:val="00D41CB6"/>
    <w:rsid w:val="00D83139"/>
    <w:rsid w:val="00D95CE2"/>
    <w:rsid w:val="00DA7015"/>
    <w:rsid w:val="00DC2FF4"/>
    <w:rsid w:val="00DC3A35"/>
    <w:rsid w:val="00DC4A11"/>
    <w:rsid w:val="00DD67D0"/>
    <w:rsid w:val="00DE5FD3"/>
    <w:rsid w:val="00DE7C30"/>
    <w:rsid w:val="00DF448E"/>
    <w:rsid w:val="00DF67A2"/>
    <w:rsid w:val="00E037B6"/>
    <w:rsid w:val="00E05D38"/>
    <w:rsid w:val="00E1272E"/>
    <w:rsid w:val="00E25E2E"/>
    <w:rsid w:val="00E348B8"/>
    <w:rsid w:val="00E46B4F"/>
    <w:rsid w:val="00E63BE6"/>
    <w:rsid w:val="00E63D04"/>
    <w:rsid w:val="00E747EB"/>
    <w:rsid w:val="00E93421"/>
    <w:rsid w:val="00EA25D0"/>
    <w:rsid w:val="00EA54FB"/>
    <w:rsid w:val="00EC2B28"/>
    <w:rsid w:val="00EC461A"/>
    <w:rsid w:val="00EE4D98"/>
    <w:rsid w:val="00EF07FC"/>
    <w:rsid w:val="00EF2B4C"/>
    <w:rsid w:val="00F04031"/>
    <w:rsid w:val="00F12726"/>
    <w:rsid w:val="00F14429"/>
    <w:rsid w:val="00F153A4"/>
    <w:rsid w:val="00F16CB6"/>
    <w:rsid w:val="00F16EB9"/>
    <w:rsid w:val="00F33768"/>
    <w:rsid w:val="00F346B2"/>
    <w:rsid w:val="00F35F41"/>
    <w:rsid w:val="00F54C2E"/>
    <w:rsid w:val="00F8295C"/>
    <w:rsid w:val="00F86EE8"/>
    <w:rsid w:val="00F87C50"/>
    <w:rsid w:val="00F97295"/>
    <w:rsid w:val="00F9759F"/>
    <w:rsid w:val="00FB03C5"/>
    <w:rsid w:val="00FB3336"/>
    <w:rsid w:val="00FC326D"/>
    <w:rsid w:val="00FC620F"/>
    <w:rsid w:val="00FC6A71"/>
    <w:rsid w:val="00FE4D84"/>
    <w:rsid w:val="00FF7F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518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C58BA"/>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semiHidden/>
    <w:unhideWhenUsed/>
    <w:rsid w:val="003C58BA"/>
    <w:rPr>
      <w:color w:val="0000FF"/>
      <w:u w:val="single"/>
    </w:rPr>
  </w:style>
  <w:style w:type="character" w:customStyle="1" w:styleId="apple-converted-space">
    <w:name w:val="apple-converted-space"/>
    <w:basedOn w:val="DefaultParagraphFont"/>
    <w:rsid w:val="003C58BA"/>
  </w:style>
  <w:style w:type="paragraph" w:styleId="BalloonText">
    <w:name w:val="Balloon Text"/>
    <w:basedOn w:val="Normal"/>
    <w:link w:val="BalloonTextChar"/>
    <w:uiPriority w:val="99"/>
    <w:semiHidden/>
    <w:unhideWhenUsed/>
    <w:rsid w:val="008126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61E"/>
    <w:rPr>
      <w:rFonts w:ascii="Tahoma" w:hAnsi="Tahoma" w:cs="Tahoma"/>
      <w:sz w:val="16"/>
      <w:szCs w:val="16"/>
    </w:rPr>
  </w:style>
  <w:style w:type="character" w:styleId="CommentReference">
    <w:name w:val="annotation reference"/>
    <w:basedOn w:val="DefaultParagraphFont"/>
    <w:uiPriority w:val="99"/>
    <w:semiHidden/>
    <w:unhideWhenUsed/>
    <w:rsid w:val="00191662"/>
    <w:rPr>
      <w:sz w:val="16"/>
      <w:szCs w:val="16"/>
    </w:rPr>
  </w:style>
  <w:style w:type="paragraph" w:styleId="CommentText">
    <w:name w:val="annotation text"/>
    <w:basedOn w:val="Normal"/>
    <w:link w:val="CommentTextChar"/>
    <w:uiPriority w:val="99"/>
    <w:semiHidden/>
    <w:unhideWhenUsed/>
    <w:rsid w:val="00191662"/>
    <w:rPr>
      <w:sz w:val="20"/>
      <w:szCs w:val="20"/>
    </w:rPr>
  </w:style>
  <w:style w:type="character" w:customStyle="1" w:styleId="CommentTextChar">
    <w:name w:val="Comment Text Char"/>
    <w:basedOn w:val="DefaultParagraphFont"/>
    <w:link w:val="CommentText"/>
    <w:uiPriority w:val="99"/>
    <w:semiHidden/>
    <w:rsid w:val="00191662"/>
  </w:style>
  <w:style w:type="paragraph" w:styleId="CommentSubject">
    <w:name w:val="annotation subject"/>
    <w:basedOn w:val="CommentText"/>
    <w:next w:val="CommentText"/>
    <w:link w:val="CommentSubjectChar"/>
    <w:uiPriority w:val="99"/>
    <w:semiHidden/>
    <w:unhideWhenUsed/>
    <w:rsid w:val="00191662"/>
    <w:rPr>
      <w:b/>
      <w:bCs/>
    </w:rPr>
  </w:style>
  <w:style w:type="character" w:customStyle="1" w:styleId="CommentSubjectChar">
    <w:name w:val="Comment Subject Char"/>
    <w:basedOn w:val="CommentTextChar"/>
    <w:link w:val="CommentSubject"/>
    <w:uiPriority w:val="99"/>
    <w:semiHidden/>
    <w:rsid w:val="00191662"/>
    <w:rPr>
      <w:b/>
      <w:bCs/>
    </w:rPr>
  </w:style>
  <w:style w:type="paragraph" w:styleId="Revision">
    <w:name w:val="Revision"/>
    <w:hidden/>
    <w:uiPriority w:val="99"/>
    <w:semiHidden/>
    <w:rsid w:val="00F14429"/>
    <w:rPr>
      <w:sz w:val="22"/>
      <w:szCs w:val="22"/>
    </w:rPr>
  </w:style>
</w:styles>
</file>

<file path=word/webSettings.xml><?xml version="1.0" encoding="utf-8"?>
<w:webSettings xmlns:r="http://schemas.openxmlformats.org/officeDocument/2006/relationships" xmlns:w="http://schemas.openxmlformats.org/wordprocessingml/2006/main">
  <w:divs>
    <w:div w:id="37514803">
      <w:bodyDiv w:val="1"/>
      <w:marLeft w:val="0"/>
      <w:marRight w:val="0"/>
      <w:marTop w:val="0"/>
      <w:marBottom w:val="0"/>
      <w:divBdr>
        <w:top w:val="none" w:sz="0" w:space="0" w:color="auto"/>
        <w:left w:val="none" w:sz="0" w:space="0" w:color="auto"/>
        <w:bottom w:val="none" w:sz="0" w:space="0" w:color="auto"/>
        <w:right w:val="none" w:sz="0" w:space="0" w:color="auto"/>
      </w:divBdr>
      <w:divsChild>
        <w:div w:id="358816473">
          <w:marLeft w:val="0"/>
          <w:marRight w:val="0"/>
          <w:marTop w:val="0"/>
          <w:marBottom w:val="0"/>
          <w:divBdr>
            <w:top w:val="none" w:sz="0" w:space="0" w:color="auto"/>
            <w:left w:val="none" w:sz="0" w:space="0" w:color="auto"/>
            <w:bottom w:val="none" w:sz="0" w:space="0" w:color="auto"/>
            <w:right w:val="none" w:sz="0" w:space="0" w:color="auto"/>
          </w:divBdr>
        </w:div>
        <w:div w:id="168981494">
          <w:marLeft w:val="0"/>
          <w:marRight w:val="0"/>
          <w:marTop w:val="0"/>
          <w:marBottom w:val="0"/>
          <w:divBdr>
            <w:top w:val="none" w:sz="0" w:space="0" w:color="auto"/>
            <w:left w:val="none" w:sz="0" w:space="0" w:color="auto"/>
            <w:bottom w:val="none" w:sz="0" w:space="0" w:color="auto"/>
            <w:right w:val="none" w:sz="0" w:space="0" w:color="auto"/>
          </w:divBdr>
        </w:div>
        <w:div w:id="1164860153">
          <w:marLeft w:val="0"/>
          <w:marRight w:val="0"/>
          <w:marTop w:val="0"/>
          <w:marBottom w:val="0"/>
          <w:divBdr>
            <w:top w:val="none" w:sz="0" w:space="0" w:color="auto"/>
            <w:left w:val="none" w:sz="0" w:space="0" w:color="auto"/>
            <w:bottom w:val="none" w:sz="0" w:space="0" w:color="auto"/>
            <w:right w:val="none" w:sz="0" w:space="0" w:color="auto"/>
          </w:divBdr>
        </w:div>
        <w:div w:id="825583700">
          <w:marLeft w:val="0"/>
          <w:marRight w:val="0"/>
          <w:marTop w:val="0"/>
          <w:marBottom w:val="0"/>
          <w:divBdr>
            <w:top w:val="none" w:sz="0" w:space="0" w:color="auto"/>
            <w:left w:val="none" w:sz="0" w:space="0" w:color="auto"/>
            <w:bottom w:val="none" w:sz="0" w:space="0" w:color="auto"/>
            <w:right w:val="none" w:sz="0" w:space="0" w:color="auto"/>
          </w:divBdr>
        </w:div>
        <w:div w:id="128595182">
          <w:marLeft w:val="0"/>
          <w:marRight w:val="0"/>
          <w:marTop w:val="0"/>
          <w:marBottom w:val="0"/>
          <w:divBdr>
            <w:top w:val="none" w:sz="0" w:space="0" w:color="auto"/>
            <w:left w:val="none" w:sz="0" w:space="0" w:color="auto"/>
            <w:bottom w:val="none" w:sz="0" w:space="0" w:color="auto"/>
            <w:right w:val="none" w:sz="0" w:space="0" w:color="auto"/>
          </w:divBdr>
        </w:div>
        <w:div w:id="645281370">
          <w:marLeft w:val="0"/>
          <w:marRight w:val="0"/>
          <w:marTop w:val="0"/>
          <w:marBottom w:val="0"/>
          <w:divBdr>
            <w:top w:val="none" w:sz="0" w:space="0" w:color="auto"/>
            <w:left w:val="none" w:sz="0" w:space="0" w:color="auto"/>
            <w:bottom w:val="none" w:sz="0" w:space="0" w:color="auto"/>
            <w:right w:val="none" w:sz="0" w:space="0" w:color="auto"/>
          </w:divBdr>
        </w:div>
        <w:div w:id="1140418715">
          <w:marLeft w:val="0"/>
          <w:marRight w:val="0"/>
          <w:marTop w:val="0"/>
          <w:marBottom w:val="0"/>
          <w:divBdr>
            <w:top w:val="none" w:sz="0" w:space="0" w:color="auto"/>
            <w:left w:val="none" w:sz="0" w:space="0" w:color="auto"/>
            <w:bottom w:val="none" w:sz="0" w:space="0" w:color="auto"/>
            <w:right w:val="none" w:sz="0" w:space="0" w:color="auto"/>
          </w:divBdr>
        </w:div>
        <w:div w:id="942300165">
          <w:marLeft w:val="0"/>
          <w:marRight w:val="0"/>
          <w:marTop w:val="0"/>
          <w:marBottom w:val="0"/>
          <w:divBdr>
            <w:top w:val="none" w:sz="0" w:space="0" w:color="auto"/>
            <w:left w:val="none" w:sz="0" w:space="0" w:color="auto"/>
            <w:bottom w:val="none" w:sz="0" w:space="0" w:color="auto"/>
            <w:right w:val="none" w:sz="0" w:space="0" w:color="auto"/>
          </w:divBdr>
        </w:div>
        <w:div w:id="1266962768">
          <w:marLeft w:val="0"/>
          <w:marRight w:val="0"/>
          <w:marTop w:val="0"/>
          <w:marBottom w:val="0"/>
          <w:divBdr>
            <w:top w:val="none" w:sz="0" w:space="0" w:color="auto"/>
            <w:left w:val="none" w:sz="0" w:space="0" w:color="auto"/>
            <w:bottom w:val="none" w:sz="0" w:space="0" w:color="auto"/>
            <w:right w:val="none" w:sz="0" w:space="0" w:color="auto"/>
          </w:divBdr>
        </w:div>
      </w:divsChild>
    </w:div>
    <w:div w:id="638463764">
      <w:bodyDiv w:val="1"/>
      <w:marLeft w:val="0"/>
      <w:marRight w:val="0"/>
      <w:marTop w:val="0"/>
      <w:marBottom w:val="0"/>
      <w:divBdr>
        <w:top w:val="none" w:sz="0" w:space="0" w:color="auto"/>
        <w:left w:val="none" w:sz="0" w:space="0" w:color="auto"/>
        <w:bottom w:val="none" w:sz="0" w:space="0" w:color="auto"/>
        <w:right w:val="none" w:sz="0" w:space="0" w:color="auto"/>
      </w:divBdr>
    </w:div>
    <w:div w:id="1055204073">
      <w:bodyDiv w:val="1"/>
      <w:marLeft w:val="0"/>
      <w:marRight w:val="0"/>
      <w:marTop w:val="0"/>
      <w:marBottom w:val="0"/>
      <w:divBdr>
        <w:top w:val="none" w:sz="0" w:space="0" w:color="auto"/>
        <w:left w:val="none" w:sz="0" w:space="0" w:color="auto"/>
        <w:bottom w:val="none" w:sz="0" w:space="0" w:color="auto"/>
        <w:right w:val="none" w:sz="0" w:space="0" w:color="auto"/>
      </w:divBdr>
    </w:div>
    <w:div w:id="1082486406">
      <w:bodyDiv w:val="1"/>
      <w:marLeft w:val="0"/>
      <w:marRight w:val="0"/>
      <w:marTop w:val="0"/>
      <w:marBottom w:val="0"/>
      <w:divBdr>
        <w:top w:val="none" w:sz="0" w:space="0" w:color="auto"/>
        <w:left w:val="none" w:sz="0" w:space="0" w:color="auto"/>
        <w:bottom w:val="none" w:sz="0" w:space="0" w:color="auto"/>
        <w:right w:val="none" w:sz="0" w:space="0" w:color="auto"/>
      </w:divBdr>
    </w:div>
    <w:div w:id="166890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pas.appspot.com/pa?id=agRtcGFzchULEg1Qcm90ZWN0ZWRBcmVhGMX3AQw" TargetMode="External"/><Relationship Id="rId4" Type="http://schemas.openxmlformats.org/officeDocument/2006/relationships/hyperlink" Target="http://www.sciencemag.org/content/311/5757/98.sh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1893</TotalTime>
  <Pages>5</Pages>
  <Words>2005</Words>
  <Characters>11434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13413</CharactersWithSpaces>
  <SharedDoc>false</SharedDoc>
  <HLinks>
    <vt:vector size="6" baseType="variant">
      <vt:variant>
        <vt:i4>6357026</vt:i4>
      </vt:variant>
      <vt:variant>
        <vt:i4>0</vt:i4>
      </vt:variant>
      <vt:variant>
        <vt:i4>0</vt:i4>
      </vt:variant>
      <vt:variant>
        <vt:i4>5</vt:i4>
      </vt:variant>
      <vt:variant>
        <vt:lpwstr>http://www.sciencemag.org/content/311/5757/98.short</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Kirsten Grorud-Colvert</dc:creator>
  <cp:lastModifiedBy>Tully Rohrer</cp:lastModifiedBy>
  <cp:revision>114</cp:revision>
  <dcterms:created xsi:type="dcterms:W3CDTF">2011-12-02T16:51:00Z</dcterms:created>
  <dcterms:modified xsi:type="dcterms:W3CDTF">2012-01-23T19:24:00Z</dcterms:modified>
</cp:coreProperties>
</file>
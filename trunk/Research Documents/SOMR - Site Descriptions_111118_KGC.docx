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BA" w:rsidRPr="00F87C50" w:rsidRDefault="003C58BA" w:rsidP="00F87C50">
      <w:pPr>
        <w:spacing w:line="240" w:lineRule="auto"/>
        <w:rPr>
          <w:rFonts w:cs="Calibri"/>
          <w:i/>
          <w:sz w:val="24"/>
          <w:szCs w:val="24"/>
        </w:rPr>
      </w:pPr>
      <w:proofErr w:type="spellStart"/>
      <w:r w:rsidRPr="00F87C50">
        <w:rPr>
          <w:rFonts w:cs="Calibri"/>
          <w:i/>
          <w:sz w:val="24"/>
          <w:szCs w:val="24"/>
        </w:rPr>
        <w:t>Exuma</w:t>
      </w:r>
      <w:proofErr w:type="spellEnd"/>
      <w:r w:rsidR="0071066A" w:rsidRPr="00F87C50">
        <w:rPr>
          <w:rFonts w:cs="Calibri"/>
          <w:i/>
          <w:sz w:val="24"/>
          <w:szCs w:val="24"/>
        </w:rPr>
        <w:t xml:space="preserve"> </w:t>
      </w:r>
      <w:r w:rsidRPr="00F87C50">
        <w:rPr>
          <w:rFonts w:cs="Calibri"/>
          <w:i/>
          <w:sz w:val="24"/>
          <w:szCs w:val="24"/>
        </w:rPr>
        <w:t>Cay</w:t>
      </w:r>
      <w:r w:rsidR="0071066A" w:rsidRPr="00F87C50">
        <w:rPr>
          <w:rFonts w:cs="Calibri"/>
          <w:i/>
          <w:sz w:val="24"/>
          <w:szCs w:val="24"/>
        </w:rPr>
        <w:t>s Land and Sea Park, Bahamas</w:t>
      </w:r>
    </w:p>
    <w:p w:rsidR="003C58BA" w:rsidRPr="00F87C50" w:rsidRDefault="003C58BA" w:rsidP="00F87C50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3C58BA">
        <w:rPr>
          <w:rFonts w:eastAsia="Times New Roman" w:cs="Calibri"/>
          <w:sz w:val="24"/>
          <w:szCs w:val="24"/>
        </w:rPr>
        <w:t xml:space="preserve">The </w:t>
      </w:r>
      <w:proofErr w:type="spellStart"/>
      <w:r w:rsidRPr="003C58BA">
        <w:rPr>
          <w:rFonts w:eastAsia="Times New Roman" w:cs="Calibri"/>
          <w:sz w:val="24"/>
          <w:szCs w:val="24"/>
        </w:rPr>
        <w:t>Exuma</w:t>
      </w:r>
      <w:proofErr w:type="spellEnd"/>
      <w:r w:rsidRPr="003C58BA">
        <w:rPr>
          <w:rFonts w:eastAsia="Times New Roman" w:cs="Calibri"/>
          <w:sz w:val="24"/>
          <w:szCs w:val="24"/>
        </w:rPr>
        <w:t xml:space="preserve"> Cays Land and Sea Park </w:t>
      </w:r>
      <w:del w:id="0" w:author="Kirsten Grorud-Colvert" w:date="2011-11-18T10:22:00Z">
        <w:r w:rsidRPr="003C58BA" w:rsidDel="00B95DDF">
          <w:rPr>
            <w:rFonts w:eastAsia="Times New Roman" w:cs="Calibri"/>
            <w:sz w:val="24"/>
            <w:szCs w:val="24"/>
          </w:rPr>
          <w:delText xml:space="preserve">was </w:delText>
        </w:r>
      </w:del>
      <w:del w:id="1" w:author="Kirsten Grorud-Colvert" w:date="2011-11-18T10:17:00Z">
        <w:r w:rsidRPr="003C58BA" w:rsidDel="00191662">
          <w:rPr>
            <w:rFonts w:eastAsia="Times New Roman" w:cs="Calibri"/>
            <w:sz w:val="24"/>
            <w:szCs w:val="24"/>
          </w:rPr>
          <w:delText xml:space="preserve">established </w:delText>
        </w:r>
      </w:del>
      <w:ins w:id="2" w:author="Kirsten Grorud-Colvert" w:date="2011-11-18T10:17:00Z">
        <w:r w:rsidR="00191662">
          <w:rPr>
            <w:rFonts w:eastAsia="Times New Roman" w:cs="Calibri"/>
            <w:sz w:val="24"/>
            <w:szCs w:val="24"/>
          </w:rPr>
          <w:t>was declared a marine reserve</w:t>
        </w:r>
        <w:r w:rsidR="00191662" w:rsidRPr="003C58BA">
          <w:rPr>
            <w:rFonts w:eastAsia="Times New Roman" w:cs="Calibri"/>
            <w:sz w:val="24"/>
            <w:szCs w:val="24"/>
          </w:rPr>
          <w:t xml:space="preserve"> </w:t>
        </w:r>
      </w:ins>
      <w:r w:rsidRPr="003C58BA">
        <w:rPr>
          <w:rFonts w:eastAsia="Times New Roman" w:cs="Calibri"/>
          <w:sz w:val="24"/>
          <w:szCs w:val="24"/>
        </w:rPr>
        <w:t>in 1985</w:t>
      </w:r>
      <w:del w:id="3" w:author="Kirsten Grorud-Colvert" w:date="2011-11-18T10:26:00Z">
        <w:r w:rsidRPr="003C58BA" w:rsidDel="004649C5">
          <w:rPr>
            <w:rFonts w:eastAsia="Times New Roman" w:cs="Calibri"/>
            <w:sz w:val="24"/>
            <w:szCs w:val="24"/>
          </w:rPr>
          <w:delText xml:space="preserve"> by the Bahamas National Trust</w:delText>
        </w:r>
      </w:del>
      <w:ins w:id="4" w:author="Kirsten Grorud-Colvert" w:date="2011-11-18T10:17:00Z">
        <w:r w:rsidR="00191662">
          <w:rPr>
            <w:rFonts w:eastAsia="Times New Roman" w:cs="Calibri"/>
            <w:sz w:val="24"/>
            <w:szCs w:val="24"/>
          </w:rPr>
          <w:t xml:space="preserve">, making it one of </w:t>
        </w:r>
      </w:ins>
      <w:del w:id="5" w:author="Kirsten Grorud-Colvert" w:date="2011-11-18T10:17:00Z">
        <w:r w:rsidRPr="003C58BA" w:rsidDel="00191662">
          <w:rPr>
            <w:rFonts w:eastAsia="Times New Roman" w:cs="Calibri"/>
            <w:sz w:val="24"/>
            <w:szCs w:val="24"/>
          </w:rPr>
          <w:delText xml:space="preserve"> as </w:delText>
        </w:r>
      </w:del>
      <w:r w:rsidRPr="003C58BA">
        <w:rPr>
          <w:rFonts w:eastAsia="Times New Roman" w:cs="Calibri"/>
          <w:sz w:val="24"/>
          <w:szCs w:val="24"/>
        </w:rPr>
        <w:t xml:space="preserve">the first marine </w:t>
      </w:r>
      <w:del w:id="6" w:author="Kirsten Grorud-Colvert" w:date="2011-11-18T10:13:00Z">
        <w:r w:rsidRPr="003C58BA" w:rsidDel="0081261E">
          <w:rPr>
            <w:rFonts w:eastAsia="Times New Roman" w:cs="Calibri"/>
            <w:sz w:val="24"/>
            <w:szCs w:val="24"/>
          </w:rPr>
          <w:delText xml:space="preserve">fishery </w:delText>
        </w:r>
      </w:del>
      <w:r w:rsidRPr="003C58BA">
        <w:rPr>
          <w:rFonts w:eastAsia="Times New Roman" w:cs="Calibri"/>
          <w:sz w:val="24"/>
          <w:szCs w:val="24"/>
        </w:rPr>
        <w:t>reserve</w:t>
      </w:r>
      <w:ins w:id="7" w:author="Kirsten Grorud-Colvert" w:date="2011-11-18T10:18:00Z">
        <w:r w:rsidR="00191662">
          <w:rPr>
            <w:rFonts w:eastAsia="Times New Roman" w:cs="Calibri"/>
            <w:sz w:val="24"/>
            <w:szCs w:val="24"/>
          </w:rPr>
          <w:t>s</w:t>
        </w:r>
      </w:ins>
      <w:r w:rsidRPr="003C58BA">
        <w:rPr>
          <w:rFonts w:eastAsia="Times New Roman" w:cs="Calibri"/>
          <w:sz w:val="24"/>
          <w:szCs w:val="24"/>
        </w:rPr>
        <w:t xml:space="preserve"> in the Caribbean. After decades of widespread overfishing</w:t>
      </w:r>
      <w:ins w:id="8" w:author="Kirsten Grorud-Colvert" w:date="2011-11-18T10:18:00Z">
        <w:r w:rsidR="00191662">
          <w:rPr>
            <w:rFonts w:eastAsia="Times New Roman" w:cs="Calibri"/>
            <w:sz w:val="24"/>
            <w:szCs w:val="24"/>
          </w:rPr>
          <w:t xml:space="preserve"> in the region</w:t>
        </w:r>
      </w:ins>
      <w:r w:rsidRPr="003C58BA">
        <w:rPr>
          <w:rFonts w:eastAsia="Times New Roman" w:cs="Calibri"/>
          <w:sz w:val="24"/>
          <w:szCs w:val="24"/>
        </w:rPr>
        <w:t xml:space="preserve">, </w:t>
      </w:r>
      <w:del w:id="9" w:author="Kirsten Grorud-Colvert" w:date="2011-11-18T10:18:00Z">
        <w:r w:rsidRPr="003C58BA" w:rsidDel="00191662">
          <w:rPr>
            <w:rFonts w:eastAsia="Times New Roman" w:cs="Calibri"/>
            <w:sz w:val="24"/>
            <w:szCs w:val="24"/>
          </w:rPr>
          <w:delText xml:space="preserve">the </w:delText>
        </w:r>
      </w:del>
      <w:r w:rsidRPr="003C58BA">
        <w:rPr>
          <w:rFonts w:eastAsia="Times New Roman" w:cs="Calibri"/>
          <w:sz w:val="24"/>
          <w:szCs w:val="24"/>
        </w:rPr>
        <w:t>populations of top predators like large grouper</w:t>
      </w:r>
      <w:ins w:id="10" w:author="Kirsten Grorud-Colvert" w:date="2011-11-18T10:28:00Z">
        <w:r w:rsidR="004649C5">
          <w:rPr>
            <w:rFonts w:eastAsia="Times New Roman" w:cs="Calibri"/>
            <w:sz w:val="24"/>
            <w:szCs w:val="24"/>
          </w:rPr>
          <w:t xml:space="preserve">s </w:t>
        </w:r>
      </w:ins>
      <w:del w:id="11" w:author="Kirsten Grorud-Colvert" w:date="2011-11-18T10:28:00Z">
        <w:r w:rsidRPr="003C58BA" w:rsidDel="004649C5">
          <w:rPr>
            <w:rFonts w:eastAsia="Times New Roman" w:cs="Calibri"/>
            <w:sz w:val="24"/>
            <w:szCs w:val="24"/>
          </w:rPr>
          <w:delText xml:space="preserve"> species </w:delText>
        </w:r>
      </w:del>
      <w:r w:rsidRPr="003C58BA">
        <w:rPr>
          <w:rFonts w:eastAsia="Times New Roman" w:cs="Calibri"/>
          <w:sz w:val="24"/>
          <w:szCs w:val="24"/>
        </w:rPr>
        <w:t>were extremely low</w:t>
      </w:r>
      <w:ins w:id="12" w:author="Kirsten Grorud-Colvert" w:date="2011-11-18T10:19:00Z">
        <w:r w:rsidR="004A353C">
          <w:rPr>
            <w:rFonts w:eastAsia="Times New Roman" w:cs="Calibri"/>
            <w:sz w:val="24"/>
            <w:szCs w:val="24"/>
          </w:rPr>
          <w:t>. In their absence,</w:t>
        </w:r>
      </w:ins>
      <w:r w:rsidRPr="003C58BA">
        <w:rPr>
          <w:rFonts w:eastAsia="Times New Roman" w:cs="Calibri"/>
          <w:sz w:val="24"/>
          <w:szCs w:val="24"/>
        </w:rPr>
        <w:t xml:space="preserve"> </w:t>
      </w:r>
      <w:del w:id="13" w:author="Kirsten Grorud-Colvert" w:date="2011-11-18T10:19:00Z">
        <w:r w:rsidRPr="003C58BA" w:rsidDel="004A353C">
          <w:rPr>
            <w:rFonts w:eastAsia="Times New Roman" w:cs="Calibri"/>
            <w:sz w:val="24"/>
            <w:szCs w:val="24"/>
          </w:rPr>
          <w:delText xml:space="preserve">and the </w:delText>
        </w:r>
      </w:del>
      <w:del w:id="14" w:author="Kirsten Grorud-Colvert" w:date="2011-11-18T10:24:00Z">
        <w:r w:rsidRPr="003C58BA" w:rsidDel="00683289">
          <w:rPr>
            <w:rFonts w:eastAsia="Times New Roman" w:cs="Calibri"/>
            <w:sz w:val="24"/>
            <w:szCs w:val="24"/>
          </w:rPr>
          <w:delText>populations</w:delText>
        </w:r>
      </w:del>
      <w:ins w:id="15" w:author="Kirsten Grorud-Colvert" w:date="2011-11-18T10:29:00Z">
        <w:r w:rsidR="00A465FD">
          <w:rPr>
            <w:rFonts w:eastAsia="Times New Roman" w:cs="Calibri"/>
            <w:sz w:val="24"/>
            <w:szCs w:val="24"/>
          </w:rPr>
          <w:t>number</w:t>
        </w:r>
        <w:r w:rsidR="00BB36B3">
          <w:rPr>
            <w:rFonts w:eastAsia="Times New Roman" w:cs="Calibri"/>
            <w:sz w:val="24"/>
            <w:szCs w:val="24"/>
          </w:rPr>
          <w:t>s</w:t>
        </w:r>
        <w:r w:rsidR="00A465FD">
          <w:rPr>
            <w:rFonts w:eastAsia="Times New Roman" w:cs="Calibri"/>
            <w:sz w:val="24"/>
            <w:szCs w:val="24"/>
          </w:rPr>
          <w:t xml:space="preserve"> of their prey</w:t>
        </w:r>
      </w:ins>
      <w:del w:id="16" w:author="Kirsten Grorud-Colvert" w:date="2011-11-18T10:28:00Z">
        <w:r w:rsidRPr="003C58BA" w:rsidDel="00A465FD">
          <w:rPr>
            <w:rFonts w:eastAsia="Times New Roman" w:cs="Calibri"/>
            <w:sz w:val="24"/>
            <w:szCs w:val="24"/>
          </w:rPr>
          <w:delText xml:space="preserve"> </w:delText>
        </w:r>
      </w:del>
      <w:del w:id="17" w:author="Kirsten Grorud-Colvert" w:date="2011-11-18T10:24:00Z">
        <w:r w:rsidRPr="003C58BA" w:rsidDel="00683289">
          <w:rPr>
            <w:rFonts w:eastAsia="Times New Roman" w:cs="Calibri"/>
            <w:sz w:val="24"/>
            <w:szCs w:val="24"/>
          </w:rPr>
          <w:delText xml:space="preserve">of </w:delText>
        </w:r>
      </w:del>
      <w:ins w:id="18" w:author="Kirsten Grorud-Colvert" w:date="2011-11-18T10:19:00Z">
        <w:r w:rsidR="004A353C">
          <w:rPr>
            <w:rFonts w:eastAsia="Times New Roman" w:cs="Calibri"/>
            <w:sz w:val="24"/>
            <w:szCs w:val="24"/>
          </w:rPr>
          <w:t xml:space="preserve">, such as </w:t>
        </w:r>
      </w:ins>
      <w:del w:id="19" w:author="Kirsten Grorud-Colvert" w:date="2011-11-18T10:19:00Z">
        <w:r w:rsidRPr="003C58BA" w:rsidDel="004A353C">
          <w:rPr>
            <w:rFonts w:eastAsia="Times New Roman" w:cs="Calibri"/>
            <w:sz w:val="24"/>
            <w:szCs w:val="24"/>
          </w:rPr>
          <w:delText xml:space="preserve">some </w:delText>
        </w:r>
      </w:del>
      <w:r w:rsidRPr="003C58BA">
        <w:rPr>
          <w:rFonts w:eastAsia="Times New Roman" w:cs="Calibri"/>
          <w:sz w:val="24"/>
          <w:szCs w:val="24"/>
        </w:rPr>
        <w:t xml:space="preserve">mid-level predators like </w:t>
      </w:r>
      <w:proofErr w:type="spellStart"/>
      <w:r w:rsidRPr="003C58BA">
        <w:rPr>
          <w:rFonts w:eastAsia="Times New Roman" w:cs="Calibri"/>
          <w:sz w:val="24"/>
          <w:szCs w:val="24"/>
        </w:rPr>
        <w:t>graysbys</w:t>
      </w:r>
      <w:proofErr w:type="spellEnd"/>
      <w:del w:id="20" w:author="Kirsten Grorud-Colvert" w:date="2011-11-18T10:24:00Z">
        <w:r w:rsidRPr="003C58BA" w:rsidDel="00683289">
          <w:rPr>
            <w:rFonts w:eastAsia="Times New Roman" w:cs="Calibri"/>
            <w:sz w:val="24"/>
            <w:szCs w:val="24"/>
          </w:rPr>
          <w:delText xml:space="preserve"> </w:delText>
        </w:r>
      </w:del>
      <w:del w:id="21" w:author="Kirsten Grorud-Colvert" w:date="2011-11-18T10:20:00Z">
        <w:r w:rsidRPr="003C58BA" w:rsidDel="004A353C">
          <w:rPr>
            <w:rFonts w:eastAsia="Times New Roman" w:cs="Calibri"/>
            <w:sz w:val="24"/>
            <w:szCs w:val="24"/>
          </w:rPr>
          <w:delText xml:space="preserve">had </w:delText>
        </w:r>
      </w:del>
      <w:del w:id="22" w:author="Kirsten Grorud-Colvert" w:date="2011-11-18T10:24:00Z">
        <w:r w:rsidRPr="003C58BA" w:rsidDel="00683289">
          <w:rPr>
            <w:rFonts w:eastAsia="Times New Roman" w:cs="Calibri"/>
            <w:sz w:val="24"/>
            <w:szCs w:val="24"/>
          </w:rPr>
          <w:delText>increased</w:delText>
        </w:r>
      </w:del>
      <w:del w:id="23" w:author="Kirsten Grorud-Colvert" w:date="2011-11-18T10:20:00Z">
        <w:r w:rsidRPr="003C58BA" w:rsidDel="004A353C">
          <w:rPr>
            <w:rFonts w:eastAsia="Times New Roman" w:cs="Calibri"/>
            <w:sz w:val="24"/>
            <w:szCs w:val="24"/>
          </w:rPr>
          <w:delText xml:space="preserve"> in their absence</w:delText>
        </w:r>
      </w:del>
      <w:ins w:id="24" w:author="Kirsten Grorud-Colvert" w:date="2011-11-18T10:28:00Z">
        <w:r w:rsidR="00A465FD">
          <w:rPr>
            <w:rFonts w:eastAsia="Times New Roman" w:cs="Calibri"/>
            <w:sz w:val="24"/>
            <w:szCs w:val="24"/>
          </w:rPr>
          <w:t>, increased.</w:t>
        </w:r>
      </w:ins>
      <w:del w:id="25" w:author="Kirsten Grorud-Colvert" w:date="2011-11-18T10:28:00Z">
        <w:r w:rsidRPr="003C58BA" w:rsidDel="00A465FD">
          <w:rPr>
            <w:rFonts w:eastAsia="Times New Roman" w:cs="Calibri"/>
            <w:sz w:val="24"/>
            <w:szCs w:val="24"/>
          </w:rPr>
          <w:delText>.</w:delText>
        </w:r>
      </w:del>
      <w:r w:rsidRPr="003C58BA">
        <w:rPr>
          <w:rFonts w:eastAsia="Times New Roman" w:cs="Calibri"/>
          <w:sz w:val="24"/>
          <w:szCs w:val="24"/>
        </w:rPr>
        <w:t xml:space="preserve"> </w:t>
      </w:r>
      <w:del w:id="26" w:author="Kirsten Grorud-Colvert" w:date="2011-11-18T10:20:00Z">
        <w:r w:rsidRPr="003C58BA" w:rsidDel="0052793E">
          <w:rPr>
            <w:rFonts w:eastAsia="Times New Roman" w:cs="Calibri"/>
            <w:sz w:val="24"/>
            <w:szCs w:val="24"/>
          </w:rPr>
          <w:delText>Under the protection of</w:delText>
        </w:r>
      </w:del>
      <w:del w:id="27" w:author="Kirsten Grorud-Colvert" w:date="2011-11-18T10:23:00Z">
        <w:r w:rsidRPr="003C58BA" w:rsidDel="00B95DDF">
          <w:rPr>
            <w:rFonts w:eastAsia="Times New Roman" w:cs="Calibri"/>
            <w:sz w:val="24"/>
            <w:szCs w:val="24"/>
          </w:rPr>
          <w:delText xml:space="preserve"> the </w:delText>
        </w:r>
      </w:del>
      <w:del w:id="28" w:author="Kirsten Grorud-Colvert" w:date="2011-11-18T10:20:00Z">
        <w:r w:rsidRPr="003C58BA" w:rsidDel="0052793E">
          <w:rPr>
            <w:rFonts w:eastAsia="Times New Roman" w:cs="Calibri"/>
            <w:sz w:val="24"/>
            <w:szCs w:val="24"/>
          </w:rPr>
          <w:delText>Exuma Cays</w:delText>
        </w:r>
      </w:del>
      <w:del w:id="29" w:author="Kirsten Grorud-Colvert" w:date="2011-11-18T10:23:00Z">
        <w:r w:rsidRPr="003C58BA" w:rsidDel="00B95DDF">
          <w:rPr>
            <w:rFonts w:eastAsia="Times New Roman" w:cs="Calibri"/>
            <w:sz w:val="24"/>
            <w:szCs w:val="24"/>
          </w:rPr>
          <w:delText xml:space="preserve"> reserve, h</w:delText>
        </w:r>
      </w:del>
      <w:ins w:id="30" w:author="Kirsten Grorud-Colvert" w:date="2011-11-18T10:23:00Z">
        <w:r w:rsidR="00B95DDF">
          <w:rPr>
            <w:rFonts w:eastAsia="Times New Roman" w:cs="Calibri"/>
            <w:sz w:val="24"/>
            <w:szCs w:val="24"/>
          </w:rPr>
          <w:t>H</w:t>
        </w:r>
      </w:ins>
      <w:r w:rsidRPr="003C58BA">
        <w:rPr>
          <w:rFonts w:eastAsia="Times New Roman" w:cs="Calibri"/>
          <w:sz w:val="24"/>
          <w:szCs w:val="24"/>
        </w:rPr>
        <w:t xml:space="preserve">owever, </w:t>
      </w:r>
      <w:del w:id="31" w:author="Kirsten Grorud-Colvert" w:date="2011-11-18T10:20:00Z">
        <w:r w:rsidRPr="003C58BA" w:rsidDel="009F5CF9">
          <w:rPr>
            <w:rFonts w:eastAsia="Times New Roman" w:cs="Calibri"/>
            <w:sz w:val="24"/>
            <w:szCs w:val="24"/>
          </w:rPr>
          <w:delText>these top predators</w:delText>
        </w:r>
      </w:del>
      <w:ins w:id="32" w:author="Kirsten Grorud-Colvert" w:date="2011-11-18T10:20:00Z">
        <w:r w:rsidR="009F5CF9">
          <w:rPr>
            <w:rFonts w:eastAsia="Times New Roman" w:cs="Calibri"/>
            <w:sz w:val="24"/>
            <w:szCs w:val="24"/>
          </w:rPr>
          <w:t>large groupers</w:t>
        </w:r>
      </w:ins>
      <w:r w:rsidRPr="003C58BA">
        <w:rPr>
          <w:rFonts w:eastAsia="Times New Roman" w:cs="Calibri"/>
          <w:sz w:val="24"/>
          <w:szCs w:val="24"/>
        </w:rPr>
        <w:t xml:space="preserve"> rebounded in dramatic fashion</w:t>
      </w:r>
      <w:ins w:id="33" w:author="Kirsten Grorud-Colvert" w:date="2011-11-18T10:23:00Z">
        <w:r w:rsidR="00B95DDF">
          <w:rPr>
            <w:rFonts w:eastAsia="Times New Roman" w:cs="Calibri"/>
            <w:sz w:val="24"/>
            <w:szCs w:val="24"/>
          </w:rPr>
          <w:t xml:space="preserve"> w</w:t>
        </w:r>
        <w:r w:rsidR="00B95DDF">
          <w:rPr>
            <w:rFonts w:eastAsia="Times New Roman" w:cs="Calibri"/>
            <w:sz w:val="24"/>
            <w:szCs w:val="24"/>
          </w:rPr>
          <w:t>hen they were protected from fishing inside</w:t>
        </w:r>
        <w:r w:rsidR="00B95DDF" w:rsidRPr="003C58BA">
          <w:rPr>
            <w:rFonts w:eastAsia="Times New Roman" w:cs="Calibri"/>
            <w:sz w:val="24"/>
            <w:szCs w:val="24"/>
          </w:rPr>
          <w:t xml:space="preserve"> </w:t>
        </w:r>
        <w:r w:rsidR="00683289">
          <w:rPr>
            <w:rFonts w:eastAsia="Times New Roman" w:cs="Calibri"/>
            <w:sz w:val="24"/>
            <w:szCs w:val="24"/>
          </w:rPr>
          <w:t>this</w:t>
        </w:r>
        <w:r w:rsidR="00B95DDF" w:rsidRPr="003C58BA">
          <w:rPr>
            <w:rFonts w:eastAsia="Times New Roman" w:cs="Calibri"/>
            <w:sz w:val="24"/>
            <w:szCs w:val="24"/>
          </w:rPr>
          <w:t xml:space="preserve"> reserve</w:t>
        </w:r>
      </w:ins>
      <w:r w:rsidRPr="003C58BA">
        <w:rPr>
          <w:rFonts w:eastAsia="Times New Roman" w:cs="Calibri"/>
          <w:sz w:val="24"/>
          <w:szCs w:val="24"/>
        </w:rPr>
        <w:t xml:space="preserve">, eventually </w:t>
      </w:r>
      <w:del w:id="34" w:author="Kirsten Grorud-Colvert" w:date="2011-11-18T10:21:00Z">
        <w:r w:rsidRPr="003C58BA" w:rsidDel="009F5CF9">
          <w:rPr>
            <w:rFonts w:eastAsia="Times New Roman" w:cs="Calibri"/>
            <w:sz w:val="24"/>
            <w:szCs w:val="24"/>
          </w:rPr>
          <w:delText xml:space="preserve">driving </w:delText>
        </w:r>
      </w:del>
      <w:ins w:id="35" w:author="Kirsten Grorud-Colvert" w:date="2011-11-18T10:21:00Z">
        <w:r w:rsidR="009F5CF9">
          <w:rPr>
            <w:rFonts w:eastAsia="Times New Roman" w:cs="Calibri"/>
            <w:sz w:val="24"/>
            <w:szCs w:val="24"/>
          </w:rPr>
          <w:t>reducing the numbers of their</w:t>
        </w:r>
        <w:r w:rsidR="009F5CF9" w:rsidRPr="003C58BA">
          <w:rPr>
            <w:rFonts w:eastAsia="Times New Roman" w:cs="Calibri"/>
            <w:sz w:val="24"/>
            <w:szCs w:val="24"/>
          </w:rPr>
          <w:t xml:space="preserve"> </w:t>
        </w:r>
      </w:ins>
      <w:proofErr w:type="spellStart"/>
      <w:r w:rsidRPr="003C58BA">
        <w:rPr>
          <w:rFonts w:eastAsia="Times New Roman" w:cs="Calibri"/>
          <w:sz w:val="24"/>
          <w:szCs w:val="24"/>
        </w:rPr>
        <w:t>graysby</w:t>
      </w:r>
      <w:proofErr w:type="spellEnd"/>
      <w:r w:rsidRPr="003C58BA">
        <w:rPr>
          <w:rFonts w:eastAsia="Times New Roman" w:cs="Calibri"/>
          <w:sz w:val="24"/>
          <w:szCs w:val="24"/>
        </w:rPr>
        <w:t xml:space="preserve"> </w:t>
      </w:r>
      <w:del w:id="36" w:author="Kirsten Grorud-Colvert" w:date="2011-11-18T10:21:00Z">
        <w:r w:rsidRPr="003C58BA" w:rsidDel="009F5CF9">
          <w:rPr>
            <w:rFonts w:eastAsia="Times New Roman" w:cs="Calibri"/>
            <w:sz w:val="24"/>
            <w:szCs w:val="24"/>
          </w:rPr>
          <w:delText>numbers</w:delText>
        </w:r>
        <w:r w:rsidR="00F87C50" w:rsidDel="009F5CF9">
          <w:rPr>
            <w:rFonts w:eastAsia="Times New Roman" w:cs="Calibri"/>
            <w:sz w:val="24"/>
            <w:szCs w:val="24"/>
          </w:rPr>
          <w:delText xml:space="preserve"> back</w:delText>
        </w:r>
        <w:r w:rsidRPr="003C58BA" w:rsidDel="009F5CF9">
          <w:rPr>
            <w:rFonts w:eastAsia="Times New Roman" w:cs="Calibri"/>
            <w:sz w:val="24"/>
            <w:szCs w:val="24"/>
          </w:rPr>
          <w:delText xml:space="preserve"> down</w:delText>
        </w:r>
      </w:del>
      <w:ins w:id="37" w:author="Kirsten Grorud-Colvert" w:date="2011-11-18T10:21:00Z">
        <w:r w:rsidR="009F5CF9">
          <w:rPr>
            <w:rFonts w:eastAsia="Times New Roman" w:cs="Calibri"/>
            <w:sz w:val="24"/>
            <w:szCs w:val="24"/>
          </w:rPr>
          <w:t>prey</w:t>
        </w:r>
      </w:ins>
      <w:r w:rsidRPr="003C58BA">
        <w:rPr>
          <w:rFonts w:eastAsia="Times New Roman" w:cs="Calibri"/>
          <w:sz w:val="24"/>
          <w:szCs w:val="24"/>
        </w:rPr>
        <w:t xml:space="preserve">. </w:t>
      </w:r>
      <w:proofErr w:type="spellStart"/>
      <w:r w:rsidRPr="003C58BA">
        <w:rPr>
          <w:rFonts w:eastAsia="Times New Roman" w:cs="Calibri"/>
          <w:sz w:val="24"/>
          <w:szCs w:val="24"/>
        </w:rPr>
        <w:t>S</w:t>
      </w:r>
      <w:ins w:id="38" w:author="Kirsten Grorud-Colvert" w:date="2011-11-18T10:21:00Z">
        <w:r w:rsidR="00383BF6">
          <w:rPr>
            <w:rFonts w:eastAsia="Times New Roman" w:cs="Calibri"/>
            <w:sz w:val="24"/>
            <w:szCs w:val="24"/>
          </w:rPr>
          <w:t>imlarly</w:t>
        </w:r>
        <w:proofErr w:type="spellEnd"/>
        <w:r w:rsidR="00383BF6">
          <w:rPr>
            <w:rFonts w:eastAsia="Times New Roman" w:cs="Calibri"/>
            <w:sz w:val="24"/>
            <w:szCs w:val="24"/>
          </w:rPr>
          <w:t>, s</w:t>
        </w:r>
      </w:ins>
      <w:r w:rsidRPr="003C58BA">
        <w:rPr>
          <w:rFonts w:eastAsia="Times New Roman" w:cs="Calibri"/>
          <w:sz w:val="24"/>
          <w:szCs w:val="24"/>
        </w:rPr>
        <w:t xml:space="preserve">tudies have </w:t>
      </w:r>
      <w:del w:id="39" w:author="Kirsten Grorud-Colvert" w:date="2011-11-18T10:25:00Z">
        <w:r w:rsidRPr="003C58BA" w:rsidDel="00D11DB6">
          <w:rPr>
            <w:rFonts w:eastAsia="Times New Roman" w:cs="Calibri"/>
            <w:sz w:val="24"/>
            <w:szCs w:val="24"/>
          </w:rPr>
          <w:delText xml:space="preserve">even </w:delText>
        </w:r>
      </w:del>
      <w:r w:rsidRPr="003C58BA">
        <w:rPr>
          <w:rFonts w:eastAsia="Times New Roman" w:cs="Calibri"/>
          <w:sz w:val="24"/>
          <w:szCs w:val="24"/>
        </w:rPr>
        <w:t xml:space="preserve">shown that the </w:t>
      </w:r>
      <w:del w:id="40" w:author="Kirsten Grorud-Colvert" w:date="2011-11-18T10:33:00Z">
        <w:r w:rsidRPr="003C58BA" w:rsidDel="00DC3A35">
          <w:rPr>
            <w:rFonts w:eastAsia="Times New Roman" w:cs="Calibri"/>
            <w:sz w:val="24"/>
            <w:szCs w:val="24"/>
          </w:rPr>
          <w:delText xml:space="preserve">protection of herbivorous fish </w:delText>
        </w:r>
      </w:del>
      <w:ins w:id="41" w:author="Kirsten Grorud-Colvert" w:date="2011-11-18T10:33:00Z">
        <w:r w:rsidR="00DC3A35">
          <w:rPr>
            <w:rFonts w:eastAsia="Times New Roman" w:cs="Calibri"/>
            <w:sz w:val="24"/>
            <w:szCs w:val="24"/>
          </w:rPr>
          <w:t>reserve</w:t>
        </w:r>
      </w:ins>
      <w:ins w:id="42" w:author="Kirsten Grorud-Colvert" w:date="2011-11-18T10:25:00Z">
        <w:r w:rsidR="004649C5">
          <w:rPr>
            <w:rFonts w:eastAsia="Times New Roman" w:cs="Calibri"/>
            <w:sz w:val="24"/>
            <w:szCs w:val="24"/>
          </w:rPr>
          <w:t xml:space="preserve"> </w:t>
        </w:r>
      </w:ins>
      <w:ins w:id="43" w:author="Kirsten Grorud-Colvert" w:date="2011-11-18T10:33:00Z">
        <w:r w:rsidR="00DC3A35">
          <w:rPr>
            <w:rFonts w:eastAsia="Times New Roman" w:cs="Calibri"/>
            <w:sz w:val="24"/>
            <w:szCs w:val="24"/>
          </w:rPr>
          <w:t>also benefits herbivorous fishes</w:t>
        </w:r>
      </w:ins>
      <w:ins w:id="44" w:author="Kirsten Grorud-Colvert" w:date="2011-11-18T10:25:00Z">
        <w:r w:rsidR="00D11DB6">
          <w:rPr>
            <w:rFonts w:eastAsia="Times New Roman" w:cs="Calibri"/>
            <w:sz w:val="24"/>
            <w:szCs w:val="24"/>
          </w:rPr>
          <w:t xml:space="preserve">, </w:t>
        </w:r>
      </w:ins>
      <w:ins w:id="45" w:author="Kirsten Grorud-Colvert" w:date="2011-11-18T10:33:00Z">
        <w:r w:rsidR="00DC3A35">
          <w:rPr>
            <w:rFonts w:eastAsia="Times New Roman" w:cs="Calibri"/>
            <w:sz w:val="24"/>
            <w:szCs w:val="24"/>
          </w:rPr>
          <w:t>which increased in number, ate more</w:t>
        </w:r>
      </w:ins>
      <w:ins w:id="46" w:author="Kirsten Grorud-Colvert" w:date="2011-11-18T10:25:00Z">
        <w:r w:rsidR="00D11DB6">
          <w:rPr>
            <w:rFonts w:eastAsia="Times New Roman" w:cs="Calibri"/>
            <w:sz w:val="24"/>
            <w:szCs w:val="24"/>
          </w:rPr>
          <w:t xml:space="preserve"> </w:t>
        </w:r>
        <w:r w:rsidR="00DC3A35">
          <w:rPr>
            <w:rFonts w:eastAsia="Times New Roman" w:cs="Calibri"/>
            <w:sz w:val="24"/>
            <w:szCs w:val="24"/>
          </w:rPr>
          <w:t>algae</w:t>
        </w:r>
      </w:ins>
      <w:ins w:id="47" w:author="Kirsten Grorud-Colvert" w:date="2011-11-18T10:34:00Z">
        <w:r w:rsidR="00DC3A35">
          <w:rPr>
            <w:rFonts w:eastAsia="Times New Roman" w:cs="Calibri"/>
            <w:sz w:val="24"/>
            <w:szCs w:val="24"/>
          </w:rPr>
          <w:t xml:space="preserve">, and </w:t>
        </w:r>
      </w:ins>
      <w:ins w:id="48" w:author="Kirsten Grorud-Colvert" w:date="2011-11-18T10:31:00Z">
        <w:r w:rsidR="00DC3A35">
          <w:rPr>
            <w:rFonts w:eastAsia="Times New Roman" w:cs="Calibri"/>
            <w:sz w:val="24"/>
            <w:szCs w:val="24"/>
          </w:rPr>
          <w:t>clear</w:t>
        </w:r>
      </w:ins>
      <w:ins w:id="49" w:author="Kirsten Grorud-Colvert" w:date="2011-11-18T10:34:00Z">
        <w:r w:rsidR="00DC3A35">
          <w:rPr>
            <w:rFonts w:eastAsia="Times New Roman" w:cs="Calibri"/>
            <w:sz w:val="24"/>
            <w:szCs w:val="24"/>
          </w:rPr>
          <w:t>ed</w:t>
        </w:r>
      </w:ins>
      <w:ins w:id="50" w:author="Kirsten Grorud-Colvert" w:date="2011-11-18T10:31:00Z">
        <w:r w:rsidR="00A1298D">
          <w:rPr>
            <w:rFonts w:eastAsia="Times New Roman" w:cs="Calibri"/>
            <w:sz w:val="24"/>
            <w:szCs w:val="24"/>
          </w:rPr>
          <w:t xml:space="preserve"> space for </w:t>
        </w:r>
      </w:ins>
      <w:ins w:id="51" w:author="Kirsten Grorud-Colvert" w:date="2011-11-18T10:25:00Z">
        <w:r w:rsidR="00D11DB6">
          <w:rPr>
            <w:rFonts w:eastAsia="Times New Roman" w:cs="Calibri"/>
            <w:sz w:val="24"/>
            <w:szCs w:val="24"/>
          </w:rPr>
          <w:t xml:space="preserve">coral to settle and </w:t>
        </w:r>
      </w:ins>
      <w:ins w:id="52" w:author="Kirsten Grorud-Colvert" w:date="2011-11-18T10:31:00Z">
        <w:r w:rsidR="00514128">
          <w:rPr>
            <w:rFonts w:eastAsia="Times New Roman" w:cs="Calibri"/>
            <w:sz w:val="24"/>
            <w:szCs w:val="24"/>
          </w:rPr>
          <w:t>begin rebuilding</w:t>
        </w:r>
        <w:r w:rsidR="002522A1">
          <w:rPr>
            <w:rFonts w:eastAsia="Times New Roman" w:cs="Calibri"/>
            <w:sz w:val="24"/>
            <w:szCs w:val="24"/>
          </w:rPr>
          <w:t xml:space="preserve"> the</w:t>
        </w:r>
      </w:ins>
      <w:ins w:id="53" w:author="Kirsten Grorud-Colvert" w:date="2011-11-18T10:34:00Z">
        <w:r w:rsidR="00295B12">
          <w:rPr>
            <w:rFonts w:eastAsia="Times New Roman" w:cs="Calibri"/>
            <w:sz w:val="24"/>
            <w:szCs w:val="24"/>
          </w:rPr>
          <w:t>se</w:t>
        </w:r>
      </w:ins>
      <w:del w:id="54" w:author="Kirsten Grorud-Colvert" w:date="2011-11-18T10:26:00Z">
        <w:r w:rsidRPr="003C58BA" w:rsidDel="00D11DB6">
          <w:rPr>
            <w:rFonts w:eastAsia="Times New Roman" w:cs="Calibri"/>
            <w:sz w:val="24"/>
            <w:szCs w:val="24"/>
          </w:rPr>
          <w:delText xml:space="preserve">has led to a decline in algae cover, a necessary step </w:delText>
        </w:r>
      </w:del>
      <w:del w:id="55" w:author="Kirsten Grorud-Colvert" w:date="2011-11-18T10:31:00Z">
        <w:r w:rsidRPr="003C58BA" w:rsidDel="00514128">
          <w:rPr>
            <w:rFonts w:eastAsia="Times New Roman" w:cs="Calibri"/>
            <w:sz w:val="24"/>
            <w:szCs w:val="24"/>
          </w:rPr>
          <w:delText>in the recovery of</w:delText>
        </w:r>
      </w:del>
      <w:r w:rsidRPr="003C58BA">
        <w:rPr>
          <w:rFonts w:eastAsia="Times New Roman" w:cs="Calibri"/>
          <w:sz w:val="24"/>
          <w:szCs w:val="24"/>
        </w:rPr>
        <w:t xml:space="preserve"> </w:t>
      </w:r>
      <w:del w:id="56" w:author="Kirsten Grorud-Colvert" w:date="2011-11-18T10:34:00Z">
        <w:r w:rsidRPr="003C58BA" w:rsidDel="00295B12">
          <w:rPr>
            <w:rFonts w:eastAsia="Times New Roman" w:cs="Calibri"/>
            <w:sz w:val="24"/>
            <w:szCs w:val="24"/>
          </w:rPr>
          <w:delText xml:space="preserve">damaged </w:delText>
        </w:r>
      </w:del>
      <w:r w:rsidRPr="003C58BA">
        <w:rPr>
          <w:rFonts w:eastAsia="Times New Roman" w:cs="Calibri"/>
          <w:sz w:val="24"/>
          <w:szCs w:val="24"/>
        </w:rPr>
        <w:t>coral reefs. Additional data from:</w:t>
      </w:r>
      <w:hyperlink r:id="rId4" w:tgtFrame="_blank" w:history="1">
        <w:r w:rsidRPr="00F87C50">
          <w:rPr>
            <w:rFonts w:eastAsia="Times New Roman" w:cs="Calibri"/>
            <w:color w:val="8888FF"/>
            <w:sz w:val="24"/>
            <w:szCs w:val="24"/>
            <w:u w:val="single"/>
          </w:rPr>
          <w:t> </w:t>
        </w:r>
        <w:proofErr w:type="spellStart"/>
        <w:r w:rsidRPr="00F87C50">
          <w:rPr>
            <w:rFonts w:eastAsia="Times New Roman" w:cs="Calibri"/>
            <w:color w:val="8888FF"/>
            <w:sz w:val="24"/>
            <w:szCs w:val="24"/>
            <w:u w:val="single"/>
          </w:rPr>
          <w:t>Mumby</w:t>
        </w:r>
        <w:proofErr w:type="spellEnd"/>
        <w:r w:rsidRPr="00F87C50">
          <w:rPr>
            <w:rFonts w:eastAsia="Times New Roman" w:cs="Calibri"/>
            <w:color w:val="8888FF"/>
            <w:sz w:val="24"/>
            <w:szCs w:val="24"/>
            <w:u w:val="single"/>
          </w:rPr>
          <w:t xml:space="preserve"> et al (2006) Science</w:t>
        </w:r>
      </w:hyperlink>
    </w:p>
    <w:p w:rsidR="003C58BA" w:rsidRPr="00F87C50" w:rsidRDefault="0071066A" w:rsidP="00F87C50">
      <w:pPr>
        <w:spacing w:line="240" w:lineRule="auto"/>
        <w:rPr>
          <w:rFonts w:cs="Calibri"/>
          <w:i/>
          <w:sz w:val="24"/>
          <w:szCs w:val="24"/>
        </w:rPr>
      </w:pPr>
      <w:r w:rsidRPr="00F87C50">
        <w:rPr>
          <w:rFonts w:cs="Calibri"/>
          <w:i/>
          <w:sz w:val="24"/>
          <w:szCs w:val="24"/>
        </w:rPr>
        <w:t xml:space="preserve">South El </w:t>
      </w:r>
      <w:proofErr w:type="spellStart"/>
      <w:r w:rsidRPr="00F87C50">
        <w:rPr>
          <w:rFonts w:cs="Calibri"/>
          <w:i/>
          <w:sz w:val="24"/>
          <w:szCs w:val="24"/>
        </w:rPr>
        <w:t>Ghargana</w:t>
      </w:r>
      <w:proofErr w:type="spellEnd"/>
      <w:r w:rsidRPr="00F87C50">
        <w:rPr>
          <w:rFonts w:cs="Calibri"/>
          <w:i/>
          <w:sz w:val="24"/>
          <w:szCs w:val="24"/>
        </w:rPr>
        <w:t xml:space="preserve">, </w:t>
      </w:r>
      <w:r w:rsidR="003C58BA" w:rsidRPr="00F87C50">
        <w:rPr>
          <w:rFonts w:cs="Calibri"/>
          <w:i/>
          <w:sz w:val="24"/>
          <w:szCs w:val="24"/>
        </w:rPr>
        <w:t>Egypt</w:t>
      </w:r>
    </w:p>
    <w:p w:rsidR="00F87C50" w:rsidRPr="00F87C50" w:rsidRDefault="00F87C50" w:rsidP="00F87C50">
      <w:pPr>
        <w:spacing w:line="240" w:lineRule="auto"/>
        <w:rPr>
          <w:rFonts w:eastAsia="Times New Roman" w:cs="Calibri"/>
          <w:sz w:val="24"/>
          <w:szCs w:val="24"/>
        </w:rPr>
      </w:pPr>
      <w:r w:rsidRPr="00F87C50">
        <w:rPr>
          <w:rFonts w:eastAsia="Times New Roman" w:cs="Calibri"/>
          <w:sz w:val="24"/>
          <w:szCs w:val="24"/>
        </w:rPr>
        <w:t xml:space="preserve">South El </w:t>
      </w:r>
      <w:proofErr w:type="spellStart"/>
      <w:r w:rsidRPr="00F87C50">
        <w:rPr>
          <w:rFonts w:eastAsia="Times New Roman" w:cs="Calibri"/>
          <w:sz w:val="24"/>
          <w:szCs w:val="24"/>
        </w:rPr>
        <w:t>Ghargana</w:t>
      </w:r>
      <w:proofErr w:type="spellEnd"/>
      <w:r w:rsidRPr="00F87C50">
        <w:rPr>
          <w:rFonts w:eastAsia="Times New Roman" w:cs="Calibri"/>
          <w:sz w:val="24"/>
          <w:szCs w:val="24"/>
        </w:rPr>
        <w:t xml:space="preserve"> is a </w:t>
      </w:r>
      <w:del w:id="57" w:author="Kirsten Grorud-Colvert" w:date="2011-11-18T10:38:00Z">
        <w:r w:rsidRPr="00F87C50" w:rsidDel="00B753CD">
          <w:rPr>
            <w:rFonts w:eastAsia="Times New Roman" w:cs="Calibri"/>
            <w:sz w:val="24"/>
            <w:szCs w:val="24"/>
          </w:rPr>
          <w:delText>"No</w:delText>
        </w:r>
      </w:del>
      <w:del w:id="58" w:author="Kirsten Grorud-Colvert" w:date="2011-11-18T10:34:00Z">
        <w:r w:rsidRPr="00F87C50" w:rsidDel="00F8295C">
          <w:rPr>
            <w:rFonts w:eastAsia="Times New Roman" w:cs="Calibri"/>
            <w:sz w:val="24"/>
            <w:szCs w:val="24"/>
          </w:rPr>
          <w:delText xml:space="preserve"> </w:delText>
        </w:r>
      </w:del>
      <w:del w:id="59" w:author="Kirsten Grorud-Colvert" w:date="2011-11-18T10:38:00Z">
        <w:r w:rsidRPr="00F87C50" w:rsidDel="00B753CD">
          <w:rPr>
            <w:rFonts w:eastAsia="Times New Roman" w:cs="Calibri"/>
            <w:sz w:val="24"/>
            <w:szCs w:val="24"/>
          </w:rPr>
          <w:delText>Take Zone"</w:delText>
        </w:r>
      </w:del>
      <w:ins w:id="60" w:author="Kirsten Grorud-Colvert" w:date="2011-11-18T10:38:00Z">
        <w:r w:rsidR="00B753CD">
          <w:rPr>
            <w:rFonts w:eastAsia="Times New Roman" w:cs="Calibri"/>
            <w:sz w:val="24"/>
            <w:szCs w:val="24"/>
          </w:rPr>
          <w:t>no-take zone</w:t>
        </w:r>
      </w:ins>
      <w:r w:rsidRPr="00F87C50">
        <w:rPr>
          <w:rFonts w:eastAsia="Times New Roman" w:cs="Calibri"/>
          <w:sz w:val="24"/>
          <w:szCs w:val="24"/>
        </w:rPr>
        <w:t xml:space="preserve"> in </w:t>
      </w:r>
      <w:ins w:id="61" w:author="Kirsten Grorud-Colvert" w:date="2011-11-18T10:36:00Z">
        <w:r w:rsidR="00F8295C" w:rsidRPr="00F87C50">
          <w:rPr>
            <w:rFonts w:eastAsia="Times New Roman" w:cs="Calibri"/>
            <w:sz w:val="24"/>
            <w:szCs w:val="24"/>
          </w:rPr>
          <w:t xml:space="preserve">the </w:t>
        </w:r>
        <w:proofErr w:type="spellStart"/>
        <w:r w:rsidR="00F8295C" w:rsidRPr="00F87C50">
          <w:rPr>
            <w:rFonts w:eastAsia="Times New Roman" w:cs="Calibri"/>
            <w:sz w:val="24"/>
            <w:szCs w:val="24"/>
          </w:rPr>
          <w:t>Nabq</w:t>
        </w:r>
        <w:proofErr w:type="spellEnd"/>
        <w:r w:rsidR="00F8295C" w:rsidRPr="00F87C50">
          <w:rPr>
            <w:rFonts w:eastAsia="Times New Roman" w:cs="Calibri"/>
            <w:sz w:val="24"/>
            <w:szCs w:val="24"/>
          </w:rPr>
          <w:t xml:space="preserve"> Protected Area</w:t>
        </w:r>
        <w:r w:rsidR="00F8295C">
          <w:rPr>
            <w:rFonts w:eastAsia="Times New Roman" w:cs="Calibri"/>
            <w:sz w:val="24"/>
            <w:szCs w:val="24"/>
          </w:rPr>
          <w:t xml:space="preserve">, </w:t>
        </w:r>
      </w:ins>
      <w:r w:rsidRPr="00F87C50">
        <w:rPr>
          <w:rFonts w:eastAsia="Times New Roman" w:cs="Calibri"/>
          <w:sz w:val="24"/>
          <w:szCs w:val="24"/>
        </w:rPr>
        <w:t xml:space="preserve">a </w:t>
      </w:r>
      <w:ins w:id="62" w:author="Kirsten Grorud-Colvert" w:date="2011-11-18T10:36:00Z">
        <w:r w:rsidR="00F8295C">
          <w:rPr>
            <w:rFonts w:eastAsia="Times New Roman" w:cs="Calibri"/>
            <w:sz w:val="24"/>
            <w:szCs w:val="24"/>
          </w:rPr>
          <w:t xml:space="preserve">multi-use MPA </w:t>
        </w:r>
      </w:ins>
      <w:del w:id="63" w:author="Kirsten Grorud-Colvert" w:date="2011-11-18T10:36:00Z">
        <w:r w:rsidRPr="00F87C50" w:rsidDel="00F8295C">
          <w:rPr>
            <w:rFonts w:eastAsia="Times New Roman" w:cs="Calibri"/>
            <w:sz w:val="24"/>
            <w:szCs w:val="24"/>
          </w:rPr>
          <w:delText>managed coral reef and mangrove system called the Nabq Protected Area</w:delText>
        </w:r>
        <w:r w:rsidDel="00F8295C">
          <w:rPr>
            <w:rFonts w:eastAsia="Times New Roman" w:cs="Calibri"/>
            <w:sz w:val="24"/>
            <w:szCs w:val="24"/>
          </w:rPr>
          <w:delText xml:space="preserve"> </w:delText>
        </w:r>
      </w:del>
      <w:r>
        <w:rPr>
          <w:rFonts w:eastAsia="Times New Roman" w:cs="Calibri"/>
          <w:sz w:val="24"/>
          <w:szCs w:val="24"/>
        </w:rPr>
        <w:t xml:space="preserve">in the South Sinai area of Egypt. </w:t>
      </w:r>
      <w:del w:id="64" w:author="Kirsten Grorud-Colvert" w:date="2011-11-18T10:39:00Z">
        <w:r w:rsidDel="003E18A2">
          <w:rPr>
            <w:rFonts w:eastAsia="Times New Roman" w:cs="Calibri"/>
            <w:sz w:val="24"/>
            <w:szCs w:val="24"/>
          </w:rPr>
          <w:delText xml:space="preserve"> </w:delText>
        </w:r>
        <w:r w:rsidRPr="00F87C50" w:rsidDel="003E18A2">
          <w:rPr>
            <w:rFonts w:eastAsia="Times New Roman" w:cs="Calibri"/>
            <w:sz w:val="24"/>
            <w:szCs w:val="24"/>
          </w:rPr>
          <w:delText xml:space="preserve">Supporting a local Bedouin fishery, </w:delText>
        </w:r>
      </w:del>
      <w:ins w:id="65" w:author="Kirsten Grorud-Colvert" w:date="2011-11-18T10:39:00Z">
        <w:r w:rsidR="003E18A2">
          <w:rPr>
            <w:rFonts w:eastAsia="Times New Roman" w:cs="Calibri"/>
            <w:sz w:val="24"/>
            <w:szCs w:val="24"/>
          </w:rPr>
          <w:t>T</w:t>
        </w:r>
      </w:ins>
      <w:del w:id="66" w:author="Kirsten Grorud-Colvert" w:date="2011-11-18T10:39:00Z">
        <w:r w:rsidR="009C5D83" w:rsidDel="003E18A2">
          <w:rPr>
            <w:rFonts w:eastAsia="Times New Roman" w:cs="Calibri"/>
            <w:sz w:val="24"/>
            <w:szCs w:val="24"/>
          </w:rPr>
          <w:delText>t</w:delText>
        </w:r>
      </w:del>
      <w:r w:rsidR="009C5D83">
        <w:rPr>
          <w:rFonts w:eastAsia="Times New Roman" w:cs="Calibri"/>
          <w:sz w:val="24"/>
          <w:szCs w:val="24"/>
        </w:rPr>
        <w:t xml:space="preserve">he </w:t>
      </w:r>
      <w:proofErr w:type="spellStart"/>
      <w:r w:rsidR="009C5D83">
        <w:rPr>
          <w:rFonts w:eastAsia="Times New Roman" w:cs="Calibri"/>
          <w:sz w:val="24"/>
          <w:szCs w:val="24"/>
        </w:rPr>
        <w:t>Nabq</w:t>
      </w:r>
      <w:proofErr w:type="spellEnd"/>
      <w:r w:rsidR="009C5D83">
        <w:rPr>
          <w:rFonts w:eastAsia="Times New Roman" w:cs="Calibri"/>
          <w:sz w:val="24"/>
          <w:szCs w:val="24"/>
        </w:rPr>
        <w:t xml:space="preserve"> Protected Area </w:t>
      </w:r>
      <w:del w:id="67" w:author="Kirsten Grorud-Colvert" w:date="2011-11-18T10:36:00Z">
        <w:r w:rsidR="009C5D83" w:rsidDel="00F8295C">
          <w:rPr>
            <w:rFonts w:eastAsia="Times New Roman" w:cs="Calibri"/>
            <w:sz w:val="24"/>
            <w:szCs w:val="24"/>
          </w:rPr>
          <w:delText xml:space="preserve">is </w:delText>
        </w:r>
      </w:del>
      <w:ins w:id="68" w:author="Kirsten Grorud-Colvert" w:date="2011-11-18T10:36:00Z">
        <w:r w:rsidR="00F8295C">
          <w:rPr>
            <w:rFonts w:eastAsia="Times New Roman" w:cs="Calibri"/>
            <w:sz w:val="24"/>
            <w:szCs w:val="24"/>
          </w:rPr>
          <w:t>includes</w:t>
        </w:r>
        <w:r w:rsidR="00F8295C">
          <w:rPr>
            <w:rFonts w:eastAsia="Times New Roman" w:cs="Calibri"/>
            <w:sz w:val="24"/>
            <w:szCs w:val="24"/>
          </w:rPr>
          <w:t xml:space="preserve"> </w:t>
        </w:r>
      </w:ins>
      <w:r w:rsidR="009C5D83">
        <w:rPr>
          <w:rFonts w:eastAsia="Times New Roman" w:cs="Calibri"/>
          <w:sz w:val="24"/>
          <w:szCs w:val="24"/>
        </w:rPr>
        <w:t xml:space="preserve">a network of </w:t>
      </w:r>
      <w:ins w:id="69" w:author="Kirsten Grorud-Colvert" w:date="2011-11-18T10:38:00Z">
        <w:r w:rsidR="00124E65">
          <w:rPr>
            <w:rFonts w:eastAsia="Times New Roman" w:cs="Calibri"/>
            <w:sz w:val="24"/>
            <w:szCs w:val="24"/>
          </w:rPr>
          <w:t xml:space="preserve">no-take </w:t>
        </w:r>
      </w:ins>
      <w:r w:rsidR="009C5D83">
        <w:rPr>
          <w:rFonts w:eastAsia="Times New Roman" w:cs="Calibri"/>
          <w:sz w:val="24"/>
          <w:szCs w:val="24"/>
        </w:rPr>
        <w:t xml:space="preserve">reserves that are protected from fishing </w:t>
      </w:r>
      <w:del w:id="70" w:author="Kirsten Grorud-Colvert" w:date="2011-11-18T10:38:00Z">
        <w:r w:rsidR="009C5D83" w:rsidDel="00F04031">
          <w:rPr>
            <w:rFonts w:eastAsia="Times New Roman" w:cs="Calibri"/>
            <w:sz w:val="24"/>
            <w:szCs w:val="24"/>
          </w:rPr>
          <w:delText xml:space="preserve">interspersed </w:delText>
        </w:r>
      </w:del>
      <w:ins w:id="71" w:author="Kirsten Grorud-Colvert" w:date="2011-11-18T10:38:00Z">
        <w:r w:rsidR="00F04031">
          <w:rPr>
            <w:rFonts w:eastAsia="Times New Roman" w:cs="Calibri"/>
            <w:sz w:val="24"/>
            <w:szCs w:val="24"/>
          </w:rPr>
          <w:t>as well as</w:t>
        </w:r>
        <w:r w:rsidR="00F04031">
          <w:rPr>
            <w:rFonts w:eastAsia="Times New Roman" w:cs="Calibri"/>
            <w:sz w:val="24"/>
            <w:szCs w:val="24"/>
          </w:rPr>
          <w:t xml:space="preserve"> </w:t>
        </w:r>
      </w:ins>
      <w:del w:id="72" w:author="Kirsten Grorud-Colvert" w:date="2011-11-18T10:38:00Z">
        <w:r w:rsidR="009C5D83" w:rsidDel="00F04031">
          <w:rPr>
            <w:rFonts w:eastAsia="Times New Roman" w:cs="Calibri"/>
            <w:sz w:val="24"/>
            <w:szCs w:val="24"/>
          </w:rPr>
          <w:delText xml:space="preserve">with </w:delText>
        </w:r>
      </w:del>
      <w:r w:rsidR="009C5D83">
        <w:rPr>
          <w:rFonts w:eastAsia="Times New Roman" w:cs="Calibri"/>
          <w:sz w:val="24"/>
          <w:szCs w:val="24"/>
        </w:rPr>
        <w:t xml:space="preserve">areas where </w:t>
      </w:r>
      <w:ins w:id="73" w:author="Kirsten Grorud-Colvert" w:date="2011-11-18T10:39:00Z">
        <w:r w:rsidR="003E18A2">
          <w:rPr>
            <w:rFonts w:eastAsia="Times New Roman" w:cs="Calibri"/>
            <w:sz w:val="24"/>
            <w:szCs w:val="24"/>
          </w:rPr>
          <w:t xml:space="preserve">the local </w:t>
        </w:r>
        <w:r w:rsidR="003E18A2">
          <w:rPr>
            <w:rFonts w:eastAsia="Times New Roman" w:cs="Calibri"/>
            <w:sz w:val="24"/>
            <w:szCs w:val="24"/>
          </w:rPr>
          <w:t xml:space="preserve">Bedouin </w:t>
        </w:r>
        <w:r w:rsidR="003E18A2">
          <w:rPr>
            <w:rFonts w:eastAsia="Times New Roman" w:cs="Calibri"/>
            <w:sz w:val="24"/>
            <w:szCs w:val="24"/>
          </w:rPr>
          <w:t xml:space="preserve">community can </w:t>
        </w:r>
      </w:ins>
      <w:r w:rsidR="009C5D83">
        <w:rPr>
          <w:rFonts w:eastAsia="Times New Roman" w:cs="Calibri"/>
          <w:sz w:val="24"/>
          <w:szCs w:val="24"/>
        </w:rPr>
        <w:t>fish</w:t>
      </w:r>
      <w:del w:id="74" w:author="Kirsten Grorud-Colvert" w:date="2011-11-18T10:39:00Z">
        <w:r w:rsidR="009C5D83" w:rsidDel="003E18A2">
          <w:rPr>
            <w:rFonts w:eastAsia="Times New Roman" w:cs="Calibri"/>
            <w:sz w:val="24"/>
            <w:szCs w:val="24"/>
          </w:rPr>
          <w:delText>ing is allowed</w:delText>
        </w:r>
      </w:del>
      <w:r w:rsidR="009C5D83">
        <w:rPr>
          <w:rFonts w:eastAsia="Times New Roman" w:cs="Calibri"/>
          <w:sz w:val="24"/>
          <w:szCs w:val="24"/>
        </w:rPr>
        <w:t xml:space="preserve">. </w:t>
      </w:r>
      <w:del w:id="75" w:author="Kirsten Grorud-Colvert" w:date="2011-11-18T10:39:00Z">
        <w:r w:rsidR="009C5D83" w:rsidDel="003E18A2">
          <w:rPr>
            <w:rFonts w:eastAsia="Times New Roman" w:cs="Calibri"/>
            <w:sz w:val="24"/>
            <w:szCs w:val="24"/>
          </w:rPr>
          <w:delText xml:space="preserve"> </w:delText>
        </w:r>
      </w:del>
      <w:r w:rsidR="009C5D83">
        <w:rPr>
          <w:rFonts w:eastAsia="Times New Roman" w:cs="Calibri"/>
          <w:sz w:val="24"/>
          <w:szCs w:val="24"/>
        </w:rPr>
        <w:t>S</w:t>
      </w:r>
      <w:r w:rsidRPr="00F87C50">
        <w:rPr>
          <w:rFonts w:eastAsia="Times New Roman" w:cs="Calibri"/>
          <w:sz w:val="24"/>
          <w:szCs w:val="24"/>
        </w:rPr>
        <w:t xml:space="preserve">tudies have demonstrated </w:t>
      </w:r>
      <w:ins w:id="76" w:author="Kirsten Grorud-Colvert" w:date="2011-11-18T10:43:00Z">
        <w:r w:rsidR="00FB03C5">
          <w:rPr>
            <w:rFonts w:eastAsia="Times New Roman" w:cs="Calibri"/>
            <w:sz w:val="24"/>
            <w:szCs w:val="24"/>
          </w:rPr>
          <w:t xml:space="preserve">that </w:t>
        </w:r>
      </w:ins>
      <w:del w:id="77" w:author="Kirsten Grorud-Colvert" w:date="2011-11-18T10:40:00Z">
        <w:r w:rsidRPr="00F87C50" w:rsidDel="00C217FF">
          <w:rPr>
            <w:rFonts w:eastAsia="Times New Roman" w:cs="Calibri"/>
            <w:sz w:val="24"/>
            <w:szCs w:val="24"/>
          </w:rPr>
          <w:delText xml:space="preserve">that </w:delText>
        </w:r>
        <w:r w:rsidRPr="00F87C50" w:rsidDel="00FC6A71">
          <w:rPr>
            <w:rFonts w:eastAsia="Times New Roman" w:cs="Calibri"/>
            <w:sz w:val="24"/>
            <w:szCs w:val="24"/>
          </w:rPr>
          <w:delText xml:space="preserve">not only do </w:delText>
        </w:r>
        <w:r w:rsidRPr="00F87C50" w:rsidDel="00C217FF">
          <w:rPr>
            <w:rFonts w:eastAsia="Times New Roman" w:cs="Calibri"/>
            <w:sz w:val="24"/>
            <w:szCs w:val="24"/>
          </w:rPr>
          <w:delText xml:space="preserve">the reserves allow </w:delText>
        </w:r>
        <w:r w:rsidRPr="00F87C50" w:rsidDel="00FC6A71">
          <w:rPr>
            <w:rFonts w:eastAsia="Times New Roman" w:cs="Calibri"/>
            <w:sz w:val="24"/>
            <w:szCs w:val="24"/>
          </w:rPr>
          <w:delText xml:space="preserve">key </w:delText>
        </w:r>
      </w:del>
      <w:r w:rsidRPr="00F87C50">
        <w:rPr>
          <w:rFonts w:eastAsia="Times New Roman" w:cs="Calibri"/>
          <w:sz w:val="24"/>
          <w:szCs w:val="24"/>
        </w:rPr>
        <w:t xml:space="preserve">commercially valuable species </w:t>
      </w:r>
      <w:del w:id="78" w:author="Kirsten Grorud-Colvert" w:date="2011-11-18T10:40:00Z">
        <w:r w:rsidRPr="00F87C50" w:rsidDel="00FC6A71">
          <w:rPr>
            <w:rFonts w:eastAsia="Times New Roman" w:cs="Calibri"/>
            <w:sz w:val="24"/>
            <w:szCs w:val="24"/>
          </w:rPr>
          <w:delText xml:space="preserve">like </w:delText>
        </w:r>
      </w:del>
      <w:ins w:id="79" w:author="Kirsten Grorud-Colvert" w:date="2011-11-18T10:40:00Z">
        <w:r w:rsidR="00FC6A71">
          <w:rPr>
            <w:rFonts w:eastAsia="Times New Roman" w:cs="Calibri"/>
            <w:sz w:val="24"/>
            <w:szCs w:val="24"/>
          </w:rPr>
          <w:t>such as</w:t>
        </w:r>
        <w:r w:rsidR="00FC6A71" w:rsidRPr="00F87C50">
          <w:rPr>
            <w:rFonts w:eastAsia="Times New Roman" w:cs="Calibri"/>
            <w:sz w:val="24"/>
            <w:szCs w:val="24"/>
          </w:rPr>
          <w:t xml:space="preserve"> </w:t>
        </w:r>
      </w:ins>
      <w:r w:rsidRPr="00F87C50">
        <w:rPr>
          <w:rFonts w:eastAsia="Times New Roman" w:cs="Calibri"/>
          <w:sz w:val="24"/>
          <w:szCs w:val="24"/>
        </w:rPr>
        <w:t xml:space="preserve">snapper, grouper, and emperors </w:t>
      </w:r>
      <w:ins w:id="80" w:author="Kirsten Grorud-Colvert" w:date="2011-11-18T10:41:00Z">
        <w:r w:rsidR="00C217FF">
          <w:rPr>
            <w:rFonts w:eastAsia="Times New Roman" w:cs="Calibri"/>
            <w:sz w:val="24"/>
            <w:szCs w:val="24"/>
          </w:rPr>
          <w:t xml:space="preserve">have </w:t>
        </w:r>
      </w:ins>
      <w:del w:id="81" w:author="Kirsten Grorud-Colvert" w:date="2011-11-18T10:41:00Z">
        <w:r w:rsidRPr="00F87C50" w:rsidDel="00C217FF">
          <w:rPr>
            <w:rFonts w:eastAsia="Times New Roman" w:cs="Calibri"/>
            <w:sz w:val="24"/>
            <w:szCs w:val="24"/>
          </w:rPr>
          <w:delText xml:space="preserve">to </w:delText>
        </w:r>
      </w:del>
      <w:r w:rsidRPr="00F87C50">
        <w:rPr>
          <w:rFonts w:eastAsia="Times New Roman" w:cs="Calibri"/>
          <w:sz w:val="24"/>
          <w:szCs w:val="24"/>
        </w:rPr>
        <w:t>rebound</w:t>
      </w:r>
      <w:ins w:id="82" w:author="Kirsten Grorud-Colvert" w:date="2011-11-18T10:41:00Z">
        <w:r w:rsidR="00C217FF">
          <w:rPr>
            <w:rFonts w:eastAsia="Times New Roman" w:cs="Calibri"/>
            <w:sz w:val="24"/>
            <w:szCs w:val="24"/>
          </w:rPr>
          <w:t>ed inside the marine reserves</w:t>
        </w:r>
        <w:r w:rsidR="000A3C9E">
          <w:rPr>
            <w:rFonts w:eastAsia="Times New Roman" w:cs="Calibri"/>
            <w:sz w:val="24"/>
            <w:szCs w:val="24"/>
          </w:rPr>
          <w:t>. This increase</w:t>
        </w:r>
      </w:ins>
      <w:ins w:id="83" w:author="Kirsten Grorud-Colvert" w:date="2011-11-18T10:44:00Z">
        <w:r w:rsidR="00DA7015">
          <w:rPr>
            <w:rFonts w:eastAsia="Times New Roman" w:cs="Calibri"/>
            <w:sz w:val="24"/>
            <w:szCs w:val="24"/>
          </w:rPr>
          <w:t xml:space="preserve"> </w:t>
        </w:r>
      </w:ins>
      <w:ins w:id="84" w:author="Kirsten Grorud-Colvert" w:date="2011-11-18T10:41:00Z">
        <w:r w:rsidR="000A3C9E" w:rsidRPr="00F87C50">
          <w:rPr>
            <w:rFonts w:eastAsia="Times New Roman" w:cs="Calibri"/>
            <w:sz w:val="24"/>
            <w:szCs w:val="24"/>
          </w:rPr>
          <w:t>inside the reserve</w:t>
        </w:r>
      </w:ins>
      <w:ins w:id="85" w:author="Kirsten Grorud-Colvert" w:date="2011-11-18T10:43:00Z">
        <w:r w:rsidR="000C0FD7">
          <w:rPr>
            <w:rFonts w:eastAsia="Times New Roman" w:cs="Calibri"/>
            <w:sz w:val="24"/>
            <w:szCs w:val="24"/>
          </w:rPr>
          <w:t>s</w:t>
        </w:r>
      </w:ins>
      <w:ins w:id="86" w:author="Kirsten Grorud-Colvert" w:date="2011-11-18T10:41:00Z">
        <w:r w:rsidR="000A3C9E">
          <w:rPr>
            <w:rFonts w:eastAsia="Times New Roman" w:cs="Calibri"/>
            <w:sz w:val="24"/>
            <w:szCs w:val="24"/>
          </w:rPr>
          <w:t xml:space="preserve"> </w:t>
        </w:r>
      </w:ins>
      <w:del w:id="87" w:author="Kirsten Grorud-Colvert" w:date="2011-11-18T10:41:00Z">
        <w:r w:rsidRPr="00F87C50" w:rsidDel="000A3C9E">
          <w:rPr>
            <w:rFonts w:eastAsia="Times New Roman" w:cs="Calibri"/>
            <w:sz w:val="24"/>
            <w:szCs w:val="24"/>
          </w:rPr>
          <w:delText>, these</w:delText>
        </w:r>
      </w:del>
      <w:ins w:id="88" w:author="Kirsten Grorud-Colvert" w:date="2011-11-18T10:41:00Z">
        <w:r w:rsidR="000A3C9E">
          <w:rPr>
            <w:rFonts w:eastAsia="Times New Roman" w:cs="Calibri"/>
            <w:sz w:val="24"/>
            <w:szCs w:val="24"/>
          </w:rPr>
          <w:t>also lead</w:t>
        </w:r>
      </w:ins>
      <w:ins w:id="89" w:author="Kirsten Grorud-Colvert" w:date="2011-11-18T11:15:00Z">
        <w:r w:rsidR="00B33D23">
          <w:rPr>
            <w:rFonts w:eastAsia="Times New Roman" w:cs="Calibri"/>
            <w:sz w:val="24"/>
            <w:szCs w:val="24"/>
          </w:rPr>
          <w:t>s</w:t>
        </w:r>
      </w:ins>
      <w:ins w:id="90" w:author="Kirsten Grorud-Colvert" w:date="2011-11-18T10:41:00Z">
        <w:r w:rsidR="000A3C9E">
          <w:rPr>
            <w:rFonts w:eastAsia="Times New Roman" w:cs="Calibri"/>
            <w:sz w:val="24"/>
            <w:szCs w:val="24"/>
          </w:rPr>
          <w:t xml:space="preserve"> to</w:t>
        </w:r>
      </w:ins>
      <w:r w:rsidRPr="00F87C50">
        <w:rPr>
          <w:rFonts w:eastAsia="Times New Roman" w:cs="Calibri"/>
          <w:sz w:val="24"/>
          <w:szCs w:val="24"/>
        </w:rPr>
        <w:t xml:space="preserve"> </w:t>
      </w:r>
      <w:del w:id="91" w:author="Kirsten Grorud-Colvert" w:date="2011-11-18T10:42:00Z">
        <w:r w:rsidRPr="00F87C50" w:rsidDel="000A3C9E">
          <w:rPr>
            <w:rFonts w:eastAsia="Times New Roman" w:cs="Calibri"/>
            <w:sz w:val="24"/>
            <w:szCs w:val="24"/>
          </w:rPr>
          <w:delText>reserves also have an additional "spillover effect</w:delText>
        </w:r>
      </w:del>
      <w:ins w:id="92" w:author="Kirsten Grorud-Colvert" w:date="2011-11-18T10:42:00Z">
        <w:r w:rsidR="000A3C9E">
          <w:rPr>
            <w:rFonts w:eastAsia="Times New Roman" w:cs="Calibri"/>
            <w:sz w:val="24"/>
            <w:szCs w:val="24"/>
          </w:rPr>
          <w:t>spillover</w:t>
        </w:r>
      </w:ins>
      <w:del w:id="93" w:author="Kirsten Grorud-Colvert" w:date="2011-11-18T10:42:00Z">
        <w:r w:rsidRPr="00F87C50" w:rsidDel="000A3C9E">
          <w:rPr>
            <w:rFonts w:eastAsia="Times New Roman" w:cs="Calibri"/>
            <w:sz w:val="24"/>
            <w:szCs w:val="24"/>
          </w:rPr>
          <w:delText>".</w:delText>
        </w:r>
      </w:del>
      <w:del w:id="94" w:author="Kirsten Grorud-Colvert" w:date="2011-11-18T10:39:00Z">
        <w:r w:rsidRPr="00F87C50" w:rsidDel="003E18A2">
          <w:rPr>
            <w:rFonts w:eastAsia="Times New Roman" w:cs="Calibri"/>
            <w:sz w:val="24"/>
            <w:szCs w:val="24"/>
          </w:rPr>
          <w:delText xml:space="preserve"> </w:delText>
        </w:r>
      </w:del>
      <w:del w:id="95" w:author="Kirsten Grorud-Colvert" w:date="2011-11-18T10:42:00Z">
        <w:r w:rsidRPr="00F87C50" w:rsidDel="000A3C9E">
          <w:rPr>
            <w:rFonts w:eastAsia="Times New Roman" w:cs="Calibri"/>
            <w:sz w:val="24"/>
            <w:szCs w:val="24"/>
          </w:rPr>
          <w:delText xml:space="preserve"> This means that </w:delText>
        </w:r>
      </w:del>
      <w:del w:id="96" w:author="Kirsten Grorud-Colvert" w:date="2011-11-18T10:41:00Z">
        <w:r w:rsidRPr="00F87C50" w:rsidDel="000A3C9E">
          <w:rPr>
            <w:rFonts w:eastAsia="Times New Roman" w:cs="Calibri"/>
            <w:sz w:val="24"/>
            <w:szCs w:val="24"/>
          </w:rPr>
          <w:delText xml:space="preserve">the increase in fishes inside the reserve </w:delText>
        </w:r>
      </w:del>
      <w:del w:id="97" w:author="Kirsten Grorud-Colvert" w:date="2011-11-18T10:42:00Z">
        <w:r w:rsidRPr="00F87C50" w:rsidDel="000A3C9E">
          <w:rPr>
            <w:rFonts w:eastAsia="Times New Roman" w:cs="Calibri"/>
            <w:sz w:val="24"/>
            <w:szCs w:val="24"/>
          </w:rPr>
          <w:delText>also helps to</w:delText>
        </w:r>
      </w:del>
      <w:ins w:id="98" w:author="Kirsten Grorud-Colvert" w:date="2011-11-18T10:42:00Z">
        <w:r w:rsidR="000A3C9E">
          <w:rPr>
            <w:rFonts w:eastAsia="Times New Roman" w:cs="Calibri"/>
            <w:sz w:val="24"/>
            <w:szCs w:val="24"/>
          </w:rPr>
          <w:t xml:space="preserve"> </w:t>
        </w:r>
      </w:ins>
      <w:ins w:id="99" w:author="Kirsten Grorud-Colvert" w:date="2011-11-18T10:44:00Z">
        <w:r w:rsidR="00C16CFC">
          <w:rPr>
            <w:rFonts w:eastAsia="Times New Roman" w:cs="Calibri"/>
            <w:sz w:val="24"/>
            <w:szCs w:val="24"/>
          </w:rPr>
          <w:t>as</w:t>
        </w:r>
      </w:ins>
      <w:ins w:id="100" w:author="Kirsten Grorud-Colvert" w:date="2011-11-18T10:42:00Z">
        <w:r w:rsidR="000A3C9E">
          <w:rPr>
            <w:rFonts w:eastAsia="Times New Roman" w:cs="Calibri"/>
            <w:sz w:val="24"/>
            <w:szCs w:val="24"/>
          </w:rPr>
          <w:t xml:space="preserve"> </w:t>
        </w:r>
      </w:ins>
      <w:ins w:id="101" w:author="Kirsten Grorud-Colvert" w:date="2011-11-18T11:00:00Z">
        <w:r w:rsidR="00281ECD">
          <w:rPr>
            <w:rFonts w:eastAsia="Times New Roman" w:cs="Calibri"/>
            <w:sz w:val="24"/>
            <w:szCs w:val="24"/>
          </w:rPr>
          <w:t xml:space="preserve">adult </w:t>
        </w:r>
        <w:r w:rsidR="00DA7015">
          <w:rPr>
            <w:rFonts w:eastAsia="Times New Roman" w:cs="Calibri"/>
            <w:sz w:val="24"/>
            <w:szCs w:val="24"/>
          </w:rPr>
          <w:t>fishes</w:t>
        </w:r>
      </w:ins>
      <w:ins w:id="102" w:author="Kirsten Grorud-Colvert" w:date="2011-11-18T10:42:00Z">
        <w:r w:rsidR="000A3C9E">
          <w:rPr>
            <w:rFonts w:eastAsia="Times New Roman" w:cs="Calibri"/>
            <w:sz w:val="24"/>
            <w:szCs w:val="24"/>
          </w:rPr>
          <w:t xml:space="preserve"> leave the no-take area to</w:t>
        </w:r>
      </w:ins>
      <w:r w:rsidRPr="00F87C50">
        <w:rPr>
          <w:rFonts w:eastAsia="Times New Roman" w:cs="Calibri"/>
          <w:sz w:val="24"/>
          <w:szCs w:val="24"/>
        </w:rPr>
        <w:t xml:space="preserve"> </w:t>
      </w:r>
      <w:del w:id="103" w:author="Kirsten Grorud-Colvert" w:date="2011-11-18T10:43:00Z">
        <w:r w:rsidRPr="00F87C50" w:rsidDel="000A3C9E">
          <w:rPr>
            <w:rFonts w:eastAsia="Times New Roman" w:cs="Calibri"/>
            <w:sz w:val="24"/>
            <w:szCs w:val="24"/>
          </w:rPr>
          <w:delText>repopulate the areas outside the</w:delText>
        </w:r>
      </w:del>
      <w:ins w:id="104" w:author="Kirsten Grorud-Colvert" w:date="2011-11-18T10:43:00Z">
        <w:r w:rsidR="000A3C9E">
          <w:rPr>
            <w:rFonts w:eastAsia="Times New Roman" w:cs="Calibri"/>
            <w:sz w:val="24"/>
            <w:szCs w:val="24"/>
          </w:rPr>
          <w:t xml:space="preserve">supplement </w:t>
        </w:r>
      </w:ins>
      <w:ins w:id="105" w:author="Kirsten Grorud-Colvert" w:date="2011-11-18T10:44:00Z">
        <w:r w:rsidR="006B306A">
          <w:rPr>
            <w:rFonts w:eastAsia="Times New Roman" w:cs="Calibri"/>
            <w:sz w:val="24"/>
            <w:szCs w:val="24"/>
          </w:rPr>
          <w:t xml:space="preserve">the </w:t>
        </w:r>
      </w:ins>
      <w:ins w:id="106" w:author="Kirsten Grorud-Colvert" w:date="2011-11-18T10:43:00Z">
        <w:r w:rsidR="000A3C9E">
          <w:rPr>
            <w:rFonts w:eastAsia="Times New Roman" w:cs="Calibri"/>
            <w:sz w:val="24"/>
            <w:szCs w:val="24"/>
          </w:rPr>
          <w:t>fisheries outside the</w:t>
        </w:r>
      </w:ins>
      <w:r w:rsidRPr="00F87C50">
        <w:rPr>
          <w:rFonts w:eastAsia="Times New Roman" w:cs="Calibri"/>
          <w:sz w:val="24"/>
          <w:szCs w:val="24"/>
        </w:rPr>
        <w:t xml:space="preserve"> reserve</w:t>
      </w:r>
      <w:ins w:id="107" w:author="Kirsten Grorud-Colvert" w:date="2011-11-18T10:43:00Z">
        <w:r w:rsidR="000A3C9E">
          <w:rPr>
            <w:rFonts w:eastAsia="Times New Roman" w:cs="Calibri"/>
            <w:sz w:val="24"/>
            <w:szCs w:val="24"/>
          </w:rPr>
          <w:t>s</w:t>
        </w:r>
      </w:ins>
      <w:del w:id="108" w:author="Kirsten Grorud-Colvert" w:date="2011-11-18T10:43:00Z">
        <w:r w:rsidRPr="00F87C50" w:rsidDel="000A3C9E">
          <w:rPr>
            <w:rFonts w:eastAsia="Times New Roman" w:cs="Calibri"/>
            <w:sz w:val="24"/>
            <w:szCs w:val="24"/>
          </w:rPr>
          <w:delText xml:space="preserve"> where fishing is allowed</w:delText>
        </w:r>
      </w:del>
      <w:r w:rsidRPr="00F87C50">
        <w:rPr>
          <w:rFonts w:eastAsia="Times New Roman" w:cs="Calibri"/>
          <w:sz w:val="24"/>
          <w:szCs w:val="24"/>
        </w:rPr>
        <w:t>.</w:t>
      </w:r>
    </w:p>
    <w:p w:rsidR="003C58BA" w:rsidRPr="00F87C50" w:rsidRDefault="0071066A" w:rsidP="00F87C50">
      <w:pPr>
        <w:spacing w:line="240" w:lineRule="auto"/>
        <w:rPr>
          <w:rFonts w:cs="Calibri"/>
          <w:i/>
          <w:sz w:val="24"/>
          <w:szCs w:val="24"/>
        </w:rPr>
      </w:pPr>
      <w:r w:rsidRPr="00F87C50">
        <w:rPr>
          <w:rFonts w:cs="Calibri"/>
          <w:i/>
          <w:sz w:val="24"/>
          <w:szCs w:val="24"/>
        </w:rPr>
        <w:t xml:space="preserve">Soufriere Marine Management Area, </w:t>
      </w:r>
      <w:r w:rsidR="003C58BA" w:rsidRPr="00F87C50">
        <w:rPr>
          <w:rFonts w:cs="Calibri"/>
          <w:i/>
          <w:sz w:val="24"/>
          <w:szCs w:val="24"/>
        </w:rPr>
        <w:t>St</w:t>
      </w:r>
      <w:r w:rsidRPr="00F87C50">
        <w:rPr>
          <w:rFonts w:cs="Calibri"/>
          <w:i/>
          <w:sz w:val="24"/>
          <w:szCs w:val="24"/>
        </w:rPr>
        <w:t>.</w:t>
      </w:r>
      <w:r w:rsidR="003C58BA" w:rsidRPr="00F87C50">
        <w:rPr>
          <w:rFonts w:cs="Calibri"/>
          <w:i/>
          <w:sz w:val="24"/>
          <w:szCs w:val="24"/>
        </w:rPr>
        <w:t xml:space="preserve"> Lucia</w:t>
      </w:r>
    </w:p>
    <w:p w:rsidR="003C58BA" w:rsidRPr="00F87C50" w:rsidRDefault="003C58BA" w:rsidP="00F87C50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3C58BA">
        <w:rPr>
          <w:rFonts w:eastAsia="Times New Roman" w:cs="Calibri"/>
          <w:sz w:val="24"/>
          <w:szCs w:val="24"/>
        </w:rPr>
        <w:t xml:space="preserve">The Soufriere </w:t>
      </w:r>
      <w:del w:id="109" w:author="Kirsten Grorud-Colvert" w:date="2011-11-18T11:01:00Z">
        <w:r w:rsidRPr="003C58BA" w:rsidDel="00A33E23">
          <w:rPr>
            <w:rFonts w:eastAsia="Times New Roman" w:cs="Calibri"/>
            <w:sz w:val="24"/>
            <w:szCs w:val="24"/>
          </w:rPr>
          <w:delText>Marine Management Area</w:delText>
        </w:r>
      </w:del>
      <w:proofErr w:type="gramStart"/>
      <w:ins w:id="110" w:author="Kirsten Grorud-Colvert" w:date="2011-11-18T11:01:00Z">
        <w:r w:rsidR="00A33E23">
          <w:rPr>
            <w:rFonts w:eastAsia="Times New Roman" w:cs="Calibri"/>
            <w:sz w:val="24"/>
            <w:szCs w:val="24"/>
          </w:rPr>
          <w:t>marine reserves</w:t>
        </w:r>
      </w:ins>
      <w:r w:rsidRPr="003C58BA">
        <w:rPr>
          <w:rFonts w:eastAsia="Times New Roman" w:cs="Calibri"/>
          <w:sz w:val="24"/>
          <w:szCs w:val="24"/>
        </w:rPr>
        <w:t xml:space="preserve"> was</w:t>
      </w:r>
      <w:proofErr w:type="gramEnd"/>
      <w:r w:rsidRPr="003C58BA">
        <w:rPr>
          <w:rFonts w:eastAsia="Times New Roman" w:cs="Calibri"/>
          <w:sz w:val="24"/>
          <w:szCs w:val="24"/>
        </w:rPr>
        <w:t xml:space="preserve"> established in 1995 </w:t>
      </w:r>
      <w:del w:id="111" w:author="Kirsten Grorud-Colvert" w:date="2011-11-18T11:01:00Z">
        <w:r w:rsidRPr="003C58BA" w:rsidDel="00A33E23">
          <w:rPr>
            <w:rFonts w:eastAsia="Times New Roman" w:cs="Calibri"/>
            <w:sz w:val="24"/>
            <w:szCs w:val="24"/>
          </w:rPr>
          <w:delText xml:space="preserve">to </w:delText>
        </w:r>
      </w:del>
      <w:ins w:id="112" w:author="Kirsten Grorud-Colvert" w:date="2011-11-18T11:01:00Z">
        <w:r w:rsidR="00A33E23">
          <w:rPr>
            <w:rFonts w:eastAsia="Times New Roman" w:cs="Calibri"/>
            <w:sz w:val="24"/>
            <w:szCs w:val="24"/>
          </w:rPr>
          <w:t>and</w:t>
        </w:r>
        <w:r w:rsidR="00A33E23" w:rsidRPr="003C58BA">
          <w:rPr>
            <w:rFonts w:eastAsia="Times New Roman" w:cs="Calibri"/>
            <w:sz w:val="24"/>
            <w:szCs w:val="24"/>
          </w:rPr>
          <w:t xml:space="preserve"> </w:t>
        </w:r>
      </w:ins>
      <w:r w:rsidRPr="003C58BA">
        <w:rPr>
          <w:rFonts w:eastAsia="Times New Roman" w:cs="Calibri"/>
          <w:sz w:val="24"/>
          <w:szCs w:val="24"/>
        </w:rPr>
        <w:t>protect</w:t>
      </w:r>
      <w:ins w:id="113" w:author="Kirsten Grorud-Colvert" w:date="2011-11-18T11:01:00Z">
        <w:r w:rsidR="00A33E23">
          <w:rPr>
            <w:rFonts w:eastAsia="Times New Roman" w:cs="Calibri"/>
            <w:sz w:val="24"/>
            <w:szCs w:val="24"/>
          </w:rPr>
          <w:t>s</w:t>
        </w:r>
      </w:ins>
      <w:r w:rsidRPr="003C58BA">
        <w:rPr>
          <w:rFonts w:eastAsia="Times New Roman" w:cs="Calibri"/>
          <w:sz w:val="24"/>
          <w:szCs w:val="24"/>
        </w:rPr>
        <w:t xml:space="preserve"> </w:t>
      </w:r>
      <w:ins w:id="114" w:author="Kirsten Grorud-Colvert" w:date="2011-11-18T11:17:00Z">
        <w:r w:rsidR="00B251FE">
          <w:rPr>
            <w:rFonts w:eastAsia="Times New Roman" w:cs="Calibri"/>
            <w:sz w:val="24"/>
            <w:szCs w:val="24"/>
          </w:rPr>
          <w:t xml:space="preserve">over 12 </w:t>
        </w:r>
        <w:proofErr w:type="spellStart"/>
        <w:r w:rsidR="00B251FE">
          <w:rPr>
            <w:rFonts w:eastAsia="Times New Roman" w:cs="Calibri"/>
            <w:sz w:val="24"/>
            <w:szCs w:val="24"/>
          </w:rPr>
          <w:t>kilometres</w:t>
        </w:r>
        <w:proofErr w:type="spellEnd"/>
        <w:r w:rsidR="00B251FE">
          <w:rPr>
            <w:rFonts w:eastAsia="Times New Roman" w:cs="Calibri"/>
            <w:sz w:val="24"/>
            <w:szCs w:val="24"/>
          </w:rPr>
          <w:t xml:space="preserve"> of </w:t>
        </w:r>
      </w:ins>
      <w:r w:rsidRPr="003C58BA">
        <w:rPr>
          <w:rFonts w:eastAsia="Times New Roman" w:cs="Calibri"/>
          <w:sz w:val="24"/>
          <w:szCs w:val="24"/>
        </w:rPr>
        <w:t>St. Lucia's considerable marine resources</w:t>
      </w:r>
      <w:del w:id="115" w:author="Kirsten Grorud-Colvert" w:date="2011-11-18T11:17:00Z">
        <w:r w:rsidRPr="003C58BA" w:rsidDel="00B251FE">
          <w:rPr>
            <w:rFonts w:eastAsia="Times New Roman" w:cs="Calibri"/>
            <w:sz w:val="24"/>
            <w:szCs w:val="24"/>
          </w:rPr>
          <w:delText xml:space="preserve"> and reduce conflict between the different user groups</w:delText>
        </w:r>
      </w:del>
      <w:r w:rsidRPr="003C58BA">
        <w:rPr>
          <w:rFonts w:eastAsia="Times New Roman" w:cs="Calibri"/>
          <w:sz w:val="24"/>
          <w:szCs w:val="24"/>
        </w:rPr>
        <w:t xml:space="preserve">. </w:t>
      </w:r>
      <w:del w:id="116" w:author="Kirsten Grorud-Colvert" w:date="2011-11-18T11:17:00Z">
        <w:r w:rsidRPr="003C58BA" w:rsidDel="00B251FE">
          <w:rPr>
            <w:rFonts w:eastAsia="Times New Roman" w:cs="Calibri"/>
            <w:sz w:val="24"/>
            <w:szCs w:val="24"/>
          </w:rPr>
          <w:delText>In the years since its inception</w:delText>
        </w:r>
      </w:del>
      <w:ins w:id="117" w:author="Kirsten Grorud-Colvert" w:date="2011-11-18T11:17:00Z">
        <w:r w:rsidR="00B251FE">
          <w:rPr>
            <w:rFonts w:eastAsia="Times New Roman" w:cs="Calibri"/>
            <w:sz w:val="24"/>
            <w:szCs w:val="24"/>
          </w:rPr>
          <w:t>Since the reserve was established</w:t>
        </w:r>
      </w:ins>
      <w:r w:rsidRPr="003C58BA">
        <w:rPr>
          <w:rFonts w:eastAsia="Times New Roman" w:cs="Calibri"/>
          <w:sz w:val="24"/>
          <w:szCs w:val="24"/>
        </w:rPr>
        <w:t xml:space="preserve">, many parrotfish species </w:t>
      </w:r>
      <w:del w:id="118" w:author="Kirsten Grorud-Colvert" w:date="2011-11-18T11:18:00Z">
        <w:r w:rsidRPr="003C58BA" w:rsidDel="00B251FE">
          <w:rPr>
            <w:rFonts w:eastAsia="Times New Roman" w:cs="Calibri"/>
            <w:sz w:val="24"/>
            <w:szCs w:val="24"/>
          </w:rPr>
          <w:delText xml:space="preserve">including the stoplight and princess parrotfishes pictured above </w:delText>
        </w:r>
      </w:del>
      <w:r w:rsidRPr="003C58BA">
        <w:rPr>
          <w:rFonts w:eastAsia="Times New Roman" w:cs="Calibri"/>
          <w:sz w:val="24"/>
          <w:szCs w:val="24"/>
        </w:rPr>
        <w:t xml:space="preserve">have increased both in number and in </w:t>
      </w:r>
      <w:del w:id="119" w:author="Kirsten Grorud-Colvert" w:date="2011-11-18T11:18:00Z">
        <w:r w:rsidRPr="003C58BA" w:rsidDel="00B251FE">
          <w:rPr>
            <w:rFonts w:eastAsia="Times New Roman" w:cs="Calibri"/>
            <w:sz w:val="24"/>
            <w:szCs w:val="24"/>
          </w:rPr>
          <w:delText>size</w:delText>
        </w:r>
      </w:del>
      <w:ins w:id="120" w:author="Kirsten Grorud-Colvert" w:date="2011-11-18T11:18:00Z">
        <w:r w:rsidR="00B251FE">
          <w:rPr>
            <w:rFonts w:eastAsia="Times New Roman" w:cs="Calibri"/>
            <w:sz w:val="24"/>
            <w:szCs w:val="24"/>
          </w:rPr>
          <w:t>biomass</w:t>
        </w:r>
      </w:ins>
      <w:r w:rsidRPr="003C58BA">
        <w:rPr>
          <w:rFonts w:eastAsia="Times New Roman" w:cs="Calibri"/>
          <w:sz w:val="24"/>
          <w:szCs w:val="24"/>
        </w:rPr>
        <w:t xml:space="preserve">. Repeated monitoring by a team of multinational scientists has demonstrated similar </w:t>
      </w:r>
      <w:del w:id="121" w:author="Kirsten Grorud-Colvert" w:date="2011-11-18T11:18:00Z">
        <w:r w:rsidRPr="003C58BA" w:rsidDel="005C0D69">
          <w:rPr>
            <w:rFonts w:eastAsia="Times New Roman" w:cs="Calibri"/>
            <w:sz w:val="24"/>
            <w:szCs w:val="24"/>
          </w:rPr>
          <w:delText xml:space="preserve">population </w:delText>
        </w:r>
      </w:del>
      <w:r w:rsidRPr="003C58BA">
        <w:rPr>
          <w:rFonts w:eastAsia="Times New Roman" w:cs="Calibri"/>
          <w:sz w:val="24"/>
          <w:szCs w:val="24"/>
        </w:rPr>
        <w:t>increases in surgeonfish, snapper, and grunts</w:t>
      </w:r>
      <w:del w:id="122" w:author="Kirsten Grorud-Colvert" w:date="2011-11-18T11:18:00Z">
        <w:r w:rsidRPr="003C58BA" w:rsidDel="00B251FE">
          <w:rPr>
            <w:rFonts w:eastAsia="Times New Roman" w:cs="Calibri"/>
            <w:sz w:val="24"/>
            <w:szCs w:val="24"/>
          </w:rPr>
          <w:delText xml:space="preserve"> as well</w:delText>
        </w:r>
      </w:del>
      <w:r w:rsidRPr="003C58BA">
        <w:rPr>
          <w:rFonts w:eastAsia="Times New Roman" w:cs="Calibri"/>
          <w:sz w:val="24"/>
          <w:szCs w:val="24"/>
        </w:rPr>
        <w:t>.</w:t>
      </w:r>
      <w:ins w:id="123" w:author="Kirsten Grorud-Colvert" w:date="2011-11-18T11:18:00Z">
        <w:r w:rsidR="005C0D69">
          <w:rPr>
            <w:rFonts w:eastAsia="Times New Roman" w:cs="Calibri"/>
            <w:sz w:val="24"/>
            <w:szCs w:val="24"/>
          </w:rPr>
          <w:t xml:space="preserve"> By sharing the data with the local community and St. Lucia</w:t>
        </w:r>
      </w:ins>
      <w:ins w:id="124" w:author="Kirsten Grorud-Colvert" w:date="2011-11-18T11:20:00Z">
        <w:r w:rsidR="005C0D69">
          <w:rPr>
            <w:rFonts w:eastAsia="Times New Roman" w:cs="Calibri"/>
            <w:sz w:val="24"/>
            <w:szCs w:val="24"/>
          </w:rPr>
          <w:t>’</w:t>
        </w:r>
        <w:r w:rsidR="005C0D69">
          <w:rPr>
            <w:rFonts w:eastAsia="Times New Roman" w:cs="Calibri"/>
            <w:sz w:val="24"/>
            <w:szCs w:val="24"/>
          </w:rPr>
          <w:t>s</w:t>
        </w:r>
      </w:ins>
      <w:ins w:id="125" w:author="Kirsten Grorud-Colvert" w:date="2011-11-18T11:18:00Z">
        <w:r w:rsidR="005C0D69">
          <w:rPr>
            <w:rFonts w:eastAsia="Times New Roman" w:cs="Calibri"/>
            <w:sz w:val="24"/>
            <w:szCs w:val="24"/>
          </w:rPr>
          <w:t xml:space="preserve"> policy makers, </w:t>
        </w:r>
      </w:ins>
      <w:del w:id="126" w:author="Kirsten Grorud-Colvert" w:date="2011-11-18T11:18:00Z">
        <w:r w:rsidRPr="003C58BA" w:rsidDel="005C0D69">
          <w:rPr>
            <w:rFonts w:eastAsia="Times New Roman" w:cs="Calibri"/>
            <w:sz w:val="24"/>
            <w:szCs w:val="24"/>
          </w:rPr>
          <w:delText xml:space="preserve"> </w:delText>
        </w:r>
      </w:del>
      <w:del w:id="127" w:author="Kirsten Grorud-Colvert" w:date="2011-11-18T11:19:00Z">
        <w:r w:rsidRPr="003C58BA" w:rsidDel="005C0D69">
          <w:rPr>
            <w:rFonts w:eastAsia="Times New Roman" w:cs="Calibri"/>
            <w:sz w:val="24"/>
            <w:szCs w:val="24"/>
          </w:rPr>
          <w:delText>T</w:delText>
        </w:r>
      </w:del>
      <w:ins w:id="128" w:author="Kirsten Grorud-Colvert" w:date="2011-11-18T11:19:00Z">
        <w:r w:rsidR="005C0D69">
          <w:rPr>
            <w:rFonts w:eastAsia="Times New Roman" w:cs="Calibri"/>
            <w:sz w:val="24"/>
            <w:szCs w:val="24"/>
          </w:rPr>
          <w:t>t</w:t>
        </w:r>
      </w:ins>
      <w:r w:rsidRPr="003C58BA">
        <w:rPr>
          <w:rFonts w:eastAsia="Times New Roman" w:cs="Calibri"/>
          <w:sz w:val="24"/>
          <w:szCs w:val="24"/>
        </w:rPr>
        <w:t xml:space="preserve">he success of St. Lucia's first marine reserve </w:t>
      </w:r>
      <w:del w:id="129" w:author="Kirsten Grorud-Colvert" w:date="2011-11-18T11:19:00Z">
        <w:r w:rsidRPr="003C58BA" w:rsidDel="005C0D69">
          <w:rPr>
            <w:rFonts w:eastAsia="Times New Roman" w:cs="Calibri"/>
            <w:sz w:val="24"/>
            <w:szCs w:val="24"/>
          </w:rPr>
          <w:delText>system resulted</w:delText>
        </w:r>
      </w:del>
      <w:ins w:id="130" w:author="Kirsten Grorud-Colvert" w:date="2011-11-18T11:19:00Z">
        <w:r w:rsidR="005C0D69">
          <w:rPr>
            <w:rFonts w:eastAsia="Times New Roman" w:cs="Calibri"/>
            <w:sz w:val="24"/>
            <w:szCs w:val="24"/>
          </w:rPr>
          <w:t>led to</w:t>
        </w:r>
      </w:ins>
      <w:r w:rsidRPr="003C58BA">
        <w:rPr>
          <w:rFonts w:eastAsia="Times New Roman" w:cs="Calibri"/>
          <w:sz w:val="24"/>
          <w:szCs w:val="24"/>
        </w:rPr>
        <w:t xml:space="preserve"> </w:t>
      </w:r>
      <w:del w:id="131" w:author="Kirsten Grorud-Colvert" w:date="2011-11-18T11:19:00Z">
        <w:r w:rsidRPr="003C58BA" w:rsidDel="005C0D69">
          <w:rPr>
            <w:rFonts w:eastAsia="Times New Roman" w:cs="Calibri"/>
            <w:sz w:val="24"/>
            <w:szCs w:val="24"/>
          </w:rPr>
          <w:delText xml:space="preserve">in </w:delText>
        </w:r>
      </w:del>
      <w:r w:rsidRPr="003C58BA">
        <w:rPr>
          <w:rFonts w:eastAsia="Times New Roman" w:cs="Calibri"/>
          <w:sz w:val="24"/>
          <w:szCs w:val="24"/>
        </w:rPr>
        <w:t xml:space="preserve">the </w:t>
      </w:r>
      <w:del w:id="132" w:author="Kirsten Grorud-Colvert" w:date="2011-11-18T11:19:00Z">
        <w:r w:rsidRPr="003C58BA" w:rsidDel="005C0D69">
          <w:rPr>
            <w:rFonts w:eastAsia="Times New Roman" w:cs="Calibri"/>
            <w:sz w:val="24"/>
            <w:szCs w:val="24"/>
          </w:rPr>
          <w:delText xml:space="preserve">additional </w:delText>
        </w:r>
      </w:del>
      <w:r w:rsidRPr="003C58BA">
        <w:rPr>
          <w:rFonts w:eastAsia="Times New Roman" w:cs="Calibri"/>
          <w:sz w:val="24"/>
          <w:szCs w:val="24"/>
        </w:rPr>
        <w:t xml:space="preserve">creation of </w:t>
      </w:r>
      <w:del w:id="133" w:author="Kirsten Grorud-Colvert" w:date="2011-11-18T11:20:00Z">
        <w:r w:rsidRPr="003C58BA" w:rsidDel="005C0D69">
          <w:rPr>
            <w:rFonts w:eastAsia="Times New Roman" w:cs="Calibri"/>
            <w:sz w:val="24"/>
            <w:szCs w:val="24"/>
          </w:rPr>
          <w:delText xml:space="preserve">the </w:delText>
        </w:r>
      </w:del>
      <w:ins w:id="134" w:author="Kirsten Grorud-Colvert" w:date="2011-11-18T11:20:00Z">
        <w:r w:rsidR="005C0D69">
          <w:rPr>
            <w:rFonts w:eastAsia="Times New Roman" w:cs="Calibri"/>
            <w:sz w:val="24"/>
            <w:szCs w:val="24"/>
          </w:rPr>
          <w:t>additional reserve</w:t>
        </w:r>
      </w:ins>
      <w:ins w:id="135" w:author="Kirsten Grorud-Colvert" w:date="2011-11-18T11:23:00Z">
        <w:r w:rsidR="00BB2D03">
          <w:rPr>
            <w:rFonts w:eastAsia="Times New Roman" w:cs="Calibri"/>
            <w:sz w:val="24"/>
            <w:szCs w:val="24"/>
          </w:rPr>
          <w:t>s</w:t>
        </w:r>
      </w:ins>
      <w:ins w:id="136" w:author="Kirsten Grorud-Colvert" w:date="2011-11-18T11:20:00Z">
        <w:r w:rsidR="005C0D69">
          <w:rPr>
            <w:rFonts w:eastAsia="Times New Roman" w:cs="Calibri"/>
            <w:sz w:val="24"/>
            <w:szCs w:val="24"/>
          </w:rPr>
          <w:t xml:space="preserve">, </w:t>
        </w:r>
      </w:ins>
      <w:ins w:id="137" w:author="Kirsten Grorud-Colvert" w:date="2011-11-18T11:23:00Z">
        <w:r w:rsidR="00BB2D03">
          <w:rPr>
            <w:rFonts w:eastAsia="Times New Roman" w:cs="Calibri"/>
            <w:sz w:val="24"/>
            <w:szCs w:val="24"/>
          </w:rPr>
          <w:t xml:space="preserve">such as those in </w:t>
        </w:r>
      </w:ins>
      <w:ins w:id="138" w:author="Kirsten Grorud-Colvert" w:date="2011-11-18T11:20:00Z">
        <w:r w:rsidR="005C0D69">
          <w:rPr>
            <w:rFonts w:eastAsia="Times New Roman" w:cs="Calibri"/>
            <w:sz w:val="24"/>
            <w:szCs w:val="24"/>
          </w:rPr>
          <w:t>the</w:t>
        </w:r>
        <w:r w:rsidR="005C0D69" w:rsidRPr="003C58BA">
          <w:rPr>
            <w:rFonts w:eastAsia="Times New Roman" w:cs="Calibri"/>
            <w:sz w:val="24"/>
            <w:szCs w:val="24"/>
          </w:rPr>
          <w:t xml:space="preserve"> </w:t>
        </w:r>
      </w:ins>
      <w:r w:rsidRPr="003C58BA">
        <w:rPr>
          <w:rFonts w:eastAsia="Times New Roman" w:cs="Calibri"/>
          <w:sz w:val="24"/>
          <w:szCs w:val="24"/>
        </w:rPr>
        <w:t>Canaries/</w:t>
      </w:r>
      <w:proofErr w:type="spellStart"/>
      <w:r w:rsidRPr="003C58BA">
        <w:rPr>
          <w:rFonts w:eastAsia="Times New Roman" w:cs="Calibri"/>
          <w:sz w:val="24"/>
          <w:szCs w:val="24"/>
        </w:rPr>
        <w:t>Anse</w:t>
      </w:r>
      <w:proofErr w:type="spellEnd"/>
      <w:r w:rsidRPr="003C58BA">
        <w:rPr>
          <w:rFonts w:eastAsia="Times New Roman" w:cs="Calibri"/>
          <w:sz w:val="24"/>
          <w:szCs w:val="24"/>
        </w:rPr>
        <w:t xml:space="preserve"> la Marine Management Area</w:t>
      </w:r>
      <w:del w:id="139" w:author="Kirsten Grorud-Colvert" w:date="2011-11-18T11:20:00Z">
        <w:r w:rsidRPr="003C58BA" w:rsidDel="005C0D69">
          <w:rPr>
            <w:rFonts w:eastAsia="Times New Roman" w:cs="Calibri"/>
            <w:sz w:val="24"/>
            <w:szCs w:val="24"/>
          </w:rPr>
          <w:delText xml:space="preserve"> a few years later</w:delText>
        </w:r>
      </w:del>
      <w:r w:rsidRPr="003C58BA">
        <w:rPr>
          <w:rFonts w:eastAsia="Times New Roman" w:cs="Calibri"/>
          <w:sz w:val="24"/>
          <w:szCs w:val="24"/>
        </w:rPr>
        <w:t>.</w:t>
      </w:r>
    </w:p>
    <w:p w:rsidR="003C58BA" w:rsidRDefault="003C58BA"/>
    <w:sectPr w:rsidR="003C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8BA"/>
    <w:rsid w:val="000A3C9E"/>
    <w:rsid w:val="000C0FD7"/>
    <w:rsid w:val="00124E65"/>
    <w:rsid w:val="001554CF"/>
    <w:rsid w:val="00191662"/>
    <w:rsid w:val="002522A1"/>
    <w:rsid w:val="00281ECD"/>
    <w:rsid w:val="00295B12"/>
    <w:rsid w:val="003804F5"/>
    <w:rsid w:val="00383BF6"/>
    <w:rsid w:val="003C58BA"/>
    <w:rsid w:val="003E18A2"/>
    <w:rsid w:val="004649C5"/>
    <w:rsid w:val="004A353C"/>
    <w:rsid w:val="00514128"/>
    <w:rsid w:val="0052793E"/>
    <w:rsid w:val="00562630"/>
    <w:rsid w:val="005A34EE"/>
    <w:rsid w:val="005C0D69"/>
    <w:rsid w:val="00680238"/>
    <w:rsid w:val="00683289"/>
    <w:rsid w:val="006B306A"/>
    <w:rsid w:val="0071066A"/>
    <w:rsid w:val="0081261E"/>
    <w:rsid w:val="009C5D83"/>
    <w:rsid w:val="009F5CF9"/>
    <w:rsid w:val="00A1298D"/>
    <w:rsid w:val="00A33E23"/>
    <w:rsid w:val="00A465FD"/>
    <w:rsid w:val="00AA2A1B"/>
    <w:rsid w:val="00B251FE"/>
    <w:rsid w:val="00B33D23"/>
    <w:rsid w:val="00B753CD"/>
    <w:rsid w:val="00B95DDF"/>
    <w:rsid w:val="00BB2D03"/>
    <w:rsid w:val="00BB36B3"/>
    <w:rsid w:val="00C16CFC"/>
    <w:rsid w:val="00C217FF"/>
    <w:rsid w:val="00D11DB6"/>
    <w:rsid w:val="00DA7015"/>
    <w:rsid w:val="00DC3A35"/>
    <w:rsid w:val="00F04031"/>
    <w:rsid w:val="00F8295C"/>
    <w:rsid w:val="00F87C50"/>
    <w:rsid w:val="00FB03C5"/>
    <w:rsid w:val="00FC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8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58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58BA"/>
  </w:style>
  <w:style w:type="paragraph" w:styleId="BalloonText">
    <w:name w:val="Balloon Text"/>
    <w:basedOn w:val="Normal"/>
    <w:link w:val="BalloonTextChar"/>
    <w:uiPriority w:val="99"/>
    <w:semiHidden/>
    <w:unhideWhenUsed/>
    <w:rsid w:val="00812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1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6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6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6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ncemag.org/content/311/5757/98.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3096</CharactersWithSpaces>
  <SharedDoc>false</SharedDoc>
  <HLinks>
    <vt:vector size="6" baseType="variant">
      <vt:variant>
        <vt:i4>6357026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http://www.sciencemag.org/content/311/5757/98.short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Grorud-Colvert</dc:creator>
  <cp:lastModifiedBy>Kirsten Grorud-Colvert</cp:lastModifiedBy>
  <cp:revision>36</cp:revision>
  <dcterms:created xsi:type="dcterms:W3CDTF">2011-11-18T18:14:00Z</dcterms:created>
  <dcterms:modified xsi:type="dcterms:W3CDTF">2011-11-18T19:23:00Z</dcterms:modified>
</cp:coreProperties>
</file>